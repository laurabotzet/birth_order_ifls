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Analyzing Effects of Birth Order on Intelligence, Educational Attainment, Big Five, and Risk Aversion in an Indonesian Sample</w:t>
      </w: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rPr>
          <w:b w:val="1"/>
          <w:vertAlign w:val="superscript"/>
        </w:rPr>
      </w:pPr>
      <w:r w:rsidDel="00000000" w:rsidR="00000000" w:rsidRPr="00000000">
        <w:rPr>
          <w:b w:val="1"/>
          <w:rtl w:val="0"/>
        </w:rPr>
        <w:t xml:space="preserve">Laura J. Botzet</w:t>
      </w:r>
      <w:r w:rsidDel="00000000" w:rsidR="00000000" w:rsidRPr="00000000">
        <w:rPr>
          <w:b w:val="1"/>
          <w:vertAlign w:val="superscript"/>
          <w:rtl w:val="0"/>
        </w:rPr>
        <w:t xml:space="preserve">a,1</w:t>
      </w:r>
      <w:r w:rsidDel="00000000" w:rsidR="00000000" w:rsidRPr="00000000">
        <w:rPr>
          <w:b w:val="1"/>
          <w:rtl w:val="0"/>
        </w:rPr>
        <w:t xml:space="preserve">, Julia M. Rohrer</w:t>
      </w:r>
      <w:r w:rsidDel="00000000" w:rsidR="00000000" w:rsidRPr="00000000">
        <w:rPr>
          <w:b w:val="1"/>
          <w:vertAlign w:val="superscript"/>
          <w:rtl w:val="0"/>
        </w:rPr>
        <w:t xml:space="preserve">b,c,d</w:t>
      </w:r>
      <w:r w:rsidDel="00000000" w:rsidR="00000000" w:rsidRPr="00000000">
        <w:rPr>
          <w:b w:val="1"/>
          <w:rtl w:val="0"/>
        </w:rPr>
        <w:t xml:space="preserve">, and Ruben C. Arslan</w:t>
      </w:r>
      <w:r w:rsidDel="00000000" w:rsidR="00000000" w:rsidRPr="00000000">
        <w:rPr>
          <w:b w:val="1"/>
          <w:vertAlign w:val="superscript"/>
          <w:rtl w:val="0"/>
        </w:rPr>
        <w:t xml:space="preserve">e</w:t>
      </w:r>
    </w:p>
    <w:p w:rsidR="00000000" w:rsidDel="00000000" w:rsidP="00000000" w:rsidRDefault="00000000" w:rsidRPr="00000000" w14:paraId="00000006">
      <w:pPr>
        <w:spacing w:line="480" w:lineRule="auto"/>
        <w:rPr/>
      </w:pPr>
      <w:r w:rsidDel="00000000" w:rsidR="00000000" w:rsidRPr="00000000">
        <w:rPr>
          <w:vertAlign w:val="superscript"/>
          <w:rtl w:val="0"/>
        </w:rPr>
        <w:t xml:space="preserve">a</w:t>
      </w:r>
      <w:r w:rsidDel="00000000" w:rsidR="00000000" w:rsidRPr="00000000">
        <w:rPr>
          <w:rtl w:val="0"/>
        </w:rPr>
        <w:t xml:space="preserve">Department for Biological Personality Psychology, University of Goettingen, 37073 Goettingen, Germany; </w:t>
      </w:r>
      <w:r w:rsidDel="00000000" w:rsidR="00000000" w:rsidRPr="00000000">
        <w:rPr>
          <w:vertAlign w:val="superscript"/>
          <w:rtl w:val="0"/>
        </w:rPr>
        <w:t xml:space="preserve">b</w:t>
      </w:r>
      <w:r w:rsidDel="00000000" w:rsidR="00000000" w:rsidRPr="00000000">
        <w:rPr>
          <w:rtl w:val="0"/>
        </w:rPr>
        <w:t xml:space="preserve">International Max Planck Research School on the Life Course (LIFE), Max Planck Institute for Human Development, 14195 Berlin, Germany; </w:t>
      </w:r>
      <w:r w:rsidDel="00000000" w:rsidR="00000000" w:rsidRPr="00000000">
        <w:rPr>
          <w:vertAlign w:val="superscript"/>
          <w:rtl w:val="0"/>
        </w:rPr>
        <w:t xml:space="preserve">c</w:t>
      </w:r>
      <w:r w:rsidDel="00000000" w:rsidR="00000000" w:rsidRPr="00000000">
        <w:rPr>
          <w:rtl w:val="0"/>
        </w:rPr>
        <w:t xml:space="preserve">German Institute for Economic Research (DIW Berlin), 10117 Berlin, Germany; </w:t>
      </w:r>
      <w:r w:rsidDel="00000000" w:rsidR="00000000" w:rsidRPr="00000000">
        <w:rPr>
          <w:vertAlign w:val="superscript"/>
          <w:rtl w:val="0"/>
        </w:rPr>
        <w:t xml:space="preserve">d</w:t>
      </w:r>
      <w:r w:rsidDel="00000000" w:rsidR="00000000" w:rsidRPr="00000000">
        <w:rPr>
          <w:rtl w:val="0"/>
        </w:rPr>
        <w:t xml:space="preserve">Department of Psychology, University of Leipzig, 04109 Leipzig, Germany; </w:t>
      </w:r>
      <w:r w:rsidDel="00000000" w:rsidR="00000000" w:rsidRPr="00000000">
        <w:rPr>
          <w:vertAlign w:val="superscript"/>
          <w:rtl w:val="0"/>
        </w:rPr>
        <w:t xml:space="preserve">e</w:t>
      </w:r>
      <w:r w:rsidDel="00000000" w:rsidR="00000000" w:rsidRPr="00000000">
        <w:rPr>
          <w:rtl w:val="0"/>
        </w:rPr>
        <w:t xml:space="preserve">Center for Adaptive Rationality, Max Planck Institute for Human Development, 14195 Berlin, Germany</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R. C. Arslan developed the study concept. L. J. Botzet and R. C. Arslan contributed to the data analysis. All authors contributed to the interpretation of the results. L. J. Botzet drafted the manuscript and J. M. Rohrer and R. C. Arslan provided critical revisions. All authors approved the final version of the manuscript for submission.</w:t>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b w:val="1"/>
          <w:vertAlign w:val="superscript"/>
          <w:rtl w:val="0"/>
        </w:rPr>
        <w:t xml:space="preserve">1 </w:t>
      </w:r>
      <w:r w:rsidDel="00000000" w:rsidR="00000000" w:rsidRPr="00000000">
        <w:rPr>
          <w:rtl w:val="0"/>
        </w:rPr>
        <w:t xml:space="preserve">C</w:t>
      </w:r>
      <w:r w:rsidDel="00000000" w:rsidR="00000000" w:rsidRPr="00000000">
        <w:rPr>
          <w:rtl w:val="0"/>
        </w:rPr>
        <w:t xml:space="preserve">orresponding author:</w:t>
      </w:r>
    </w:p>
    <w:p w:rsidR="00000000" w:rsidDel="00000000" w:rsidP="00000000" w:rsidRDefault="00000000" w:rsidRPr="00000000" w14:paraId="0000000B">
      <w:pPr>
        <w:spacing w:line="480" w:lineRule="auto"/>
        <w:rPr/>
      </w:pPr>
      <w:r w:rsidDel="00000000" w:rsidR="00000000" w:rsidRPr="00000000">
        <w:rPr>
          <w:rtl w:val="0"/>
        </w:rPr>
        <w:t xml:space="preserve">Laura J. Botzet</w:t>
      </w:r>
    </w:p>
    <w:p w:rsidR="00000000" w:rsidDel="00000000" w:rsidP="00000000" w:rsidRDefault="00000000" w:rsidRPr="00000000" w14:paraId="0000000C">
      <w:pPr>
        <w:spacing w:line="480" w:lineRule="auto"/>
        <w:rPr/>
      </w:pPr>
      <w:r w:rsidDel="00000000" w:rsidR="00000000" w:rsidRPr="00000000">
        <w:rPr>
          <w:rtl w:val="0"/>
        </w:rPr>
        <w:t xml:space="preserve">Institute of Psychology, Biological Personality Psychology, Goßlerstraße 14, 37073 Göttingen, Germany</w:t>
      </w:r>
    </w:p>
    <w:p w:rsidR="00000000" w:rsidDel="00000000" w:rsidP="00000000" w:rsidRDefault="00000000" w:rsidRPr="00000000" w14:paraId="0000000D">
      <w:pPr>
        <w:spacing w:line="480" w:lineRule="auto"/>
        <w:rPr>
          <w:color w:val="0000ff"/>
        </w:rPr>
      </w:pPr>
      <w:r w:rsidDel="00000000" w:rsidR="00000000" w:rsidRPr="00000000">
        <w:rPr>
          <w:rtl w:val="0"/>
        </w:rPr>
        <w:t xml:space="preserve">E-mail: </w:t>
      </w:r>
      <w:hyperlink r:id="rId7">
        <w:r w:rsidDel="00000000" w:rsidR="00000000" w:rsidRPr="00000000">
          <w:rPr>
            <w:color w:val="0000ff"/>
            <w:u w:val="single"/>
            <w:rtl w:val="0"/>
          </w:rPr>
          <w:t xml:space="preserve">laura.botzet@stud.uni-goettingen.de</w:t>
        </w:r>
      </w:hyperlink>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Phone: +49 17654745686</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Few studies have examined birth order effects on personality in countries that are not </w:t>
      </w:r>
      <w:r w:rsidDel="00000000" w:rsidR="00000000" w:rsidRPr="00000000">
        <w:rPr>
          <w:rtl w:val="0"/>
        </w:rPr>
        <w:t xml:space="preserve">Western, educated, industrialized, rich, and democratic </w:t>
      </w:r>
      <w:r w:rsidDel="00000000" w:rsidR="00000000" w:rsidRPr="00000000">
        <w:rPr>
          <w:rtl w:val="0"/>
        </w:rPr>
        <w:t xml:space="preserve">(WEIRD). </w:t>
      </w:r>
      <w:r w:rsidDel="00000000" w:rsidR="00000000" w:rsidRPr="00000000">
        <w:rPr>
          <w:rtl w:val="0"/>
        </w:rPr>
        <w:t xml:space="preserve">However</w:t>
      </w:r>
      <w:r w:rsidDel="00000000" w:rsidR="00000000" w:rsidRPr="00000000">
        <w:rPr>
          <w:rtl w:val="0"/>
        </w:rPr>
        <w:t xml:space="preserve">, theories have generally suggested </w:t>
      </w:r>
      <w:r w:rsidDel="00000000" w:rsidR="00000000" w:rsidRPr="00000000">
        <w:rPr>
          <w:color w:val="0000ff"/>
          <w:rtl w:val="0"/>
        </w:rPr>
        <w:t xml:space="preserve">that</w:t>
      </w:r>
      <w:r w:rsidDel="00000000" w:rsidR="00000000" w:rsidRPr="00000000">
        <w:rPr>
          <w:rtl w:val="0"/>
        </w:rPr>
        <w:t xml:space="preserve"> interculturally universal family dynamics </w:t>
      </w:r>
      <w:r w:rsidDel="00000000" w:rsidR="00000000" w:rsidRPr="00000000">
        <w:rPr>
          <w:color w:val="0000ff"/>
          <w:rtl w:val="0"/>
        </w:rPr>
        <w:t xml:space="preserve">are </w:t>
      </w:r>
      <w:r w:rsidDel="00000000" w:rsidR="00000000" w:rsidRPr="00000000">
        <w:rPr>
          <w:rtl w:val="0"/>
        </w:rPr>
        <w:t xml:space="preserve">the mechanism behind birth order effects, and prominent theories such as resource dilution would predict </w:t>
      </w:r>
      <w:r w:rsidDel="00000000" w:rsidR="00000000" w:rsidRPr="00000000">
        <w:rPr>
          <w:color w:val="0000ff"/>
          <w:rtl w:val="0"/>
        </w:rPr>
        <w:t xml:space="preserve">even </w:t>
      </w:r>
      <w:r w:rsidDel="00000000" w:rsidR="00000000" w:rsidRPr="00000000">
        <w:rPr>
          <w:rtl w:val="0"/>
        </w:rPr>
        <w:t xml:space="preserve">stronger </w:t>
      </w:r>
      <w:r w:rsidDel="00000000" w:rsidR="00000000" w:rsidRPr="00000000">
        <w:rPr>
          <w:color w:val="0000ff"/>
          <w:rtl w:val="0"/>
        </w:rPr>
        <w:t xml:space="preserve">linear</w:t>
      </w:r>
      <w:r w:rsidDel="00000000" w:rsidR="00000000" w:rsidRPr="00000000">
        <w:rPr>
          <w:color w:val="0000ff"/>
          <w:rtl w:val="0"/>
        </w:rPr>
        <w:t xml:space="preserve"> </w:t>
      </w:r>
      <w:r w:rsidDel="00000000" w:rsidR="00000000" w:rsidRPr="00000000">
        <w:rPr>
          <w:rtl w:val="0"/>
        </w:rPr>
        <w:t xml:space="preserve">effects in poorer countries.</w:t>
      </w:r>
      <w:r w:rsidDel="00000000" w:rsidR="00000000" w:rsidRPr="00000000">
        <w:rPr>
          <w:rtl w:val="0"/>
        </w:rPr>
        <w:t xml:space="preserve"> Here, we </w:t>
      </w:r>
      <w:r w:rsidDel="00000000" w:rsidR="00000000" w:rsidRPr="00000000">
        <w:rPr>
          <w:color w:val="0000ff"/>
          <w:rtl w:val="0"/>
        </w:rPr>
        <w:t xml:space="preserve">examine </w:t>
      </w:r>
      <w:r w:rsidDel="00000000" w:rsidR="00000000" w:rsidRPr="00000000">
        <w:rPr>
          <w:rtl w:val="0"/>
        </w:rPr>
        <w:t xml:space="preserve">a subset of </w:t>
      </w:r>
      <w:r w:rsidDel="00000000" w:rsidR="00000000" w:rsidRPr="00000000">
        <w:rPr>
          <w:rtl w:val="0"/>
        </w:rPr>
        <w:t xml:space="preserve">up to</w:t>
      </w:r>
      <w:r w:rsidDel="00000000" w:rsidR="00000000" w:rsidRPr="00000000">
        <w:rPr>
          <w:rtl w:val="0"/>
        </w:rPr>
        <w:t xml:space="preserve"> 11,188 participants </w:t>
      </w:r>
      <w:r w:rsidDel="00000000" w:rsidR="00000000" w:rsidRPr="00000000">
        <w:rPr>
          <w:color w:val="0000ff"/>
          <w:rtl w:val="0"/>
        </w:rPr>
        <w:t xml:space="preserve">in </w:t>
      </w:r>
      <w:r w:rsidDel="00000000" w:rsidR="00000000" w:rsidRPr="00000000">
        <w:rPr>
          <w:rtl w:val="0"/>
        </w:rPr>
        <w:t xml:space="preserve">the Indonesian Family Life Survey to </w:t>
      </w:r>
      <w:r w:rsidDel="00000000" w:rsidR="00000000" w:rsidRPr="00000000">
        <w:rPr>
          <w:rtl w:val="0"/>
        </w:rPr>
        <w:t xml:space="preserve">investigate </w:t>
      </w:r>
      <w:r w:rsidDel="00000000" w:rsidR="00000000" w:rsidRPr="00000000">
        <w:rPr>
          <w:rtl w:val="0"/>
        </w:rPr>
        <w:t xml:space="preserve">whether later-borns differ from earlier-borns in intelligence, educational attainment, </w:t>
      </w:r>
      <w:r w:rsidDel="00000000" w:rsidR="00000000" w:rsidRPr="00000000">
        <w:rPr>
          <w:rtl w:val="0"/>
        </w:rPr>
        <w:t xml:space="preserve">Big Five</w:t>
      </w:r>
      <w:r w:rsidDel="00000000" w:rsidR="00000000" w:rsidRPr="00000000">
        <w:rPr>
          <w:rtl w:val="0"/>
        </w:rPr>
        <w:t xml:space="preserve">, and risk aversion. Analyses were performed using within-family designs in mixed-effects models. In model comparisons we tested for linear and nonlinear birth order effects as well as for possible interactions of birth order and sibship size. </w:t>
      </w:r>
      <w:r w:rsidDel="00000000" w:rsidR="00000000" w:rsidRPr="00000000">
        <w:rPr>
          <w:rtl w:val="0"/>
        </w:rPr>
        <w:t xml:space="preserve">Our estimated effect sizes are consistent with the emerging account of birth order as having relatively little impact on intelligence, </w:t>
      </w:r>
      <w:r w:rsidDel="00000000" w:rsidR="00000000" w:rsidRPr="00000000">
        <w:rPr>
          <w:rtl w:val="0"/>
        </w:rPr>
        <w:t xml:space="preserve">Big Five</w:t>
      </w:r>
      <w:r w:rsidDel="00000000" w:rsidR="00000000" w:rsidRPr="00000000">
        <w:rPr>
          <w:rtl w:val="0"/>
        </w:rPr>
        <w:t xml:space="preserve">, and risk aversion. </w:t>
      </w:r>
      <w:r w:rsidDel="00000000" w:rsidR="00000000" w:rsidRPr="00000000">
        <w:rPr>
          <w:color w:val="0000ff"/>
          <w:rtl w:val="0"/>
        </w:rPr>
        <w:t xml:space="preserve">We found a nonlinear pattern for educational attainment</w:t>
      </w:r>
      <w:r w:rsidDel="00000000" w:rsidR="00000000" w:rsidRPr="00000000">
        <w:rPr>
          <w:rtl w:val="0"/>
        </w:rPr>
        <w:t xml:space="preserve"> that was not robust to imputation of missing data and not aligned with trends in WEIRD countries.</w:t>
      </w:r>
      <w:r w:rsidDel="00000000" w:rsidR="00000000" w:rsidRPr="00000000">
        <w:rPr>
          <w:rtl w:val="0"/>
        </w:rPr>
        <w:t xml:space="preserve"> </w:t>
      </w:r>
      <w:r w:rsidDel="00000000" w:rsidR="00000000" w:rsidRPr="00000000">
        <w:rPr>
          <w:rtl w:val="0"/>
        </w:rPr>
        <w:t xml:space="preserve">Overall</w:t>
      </w:r>
      <w:r w:rsidDel="00000000" w:rsidR="00000000" w:rsidRPr="00000000">
        <w:rPr>
          <w:rtl w:val="0"/>
        </w:rPr>
        <w:t xml:space="preserve">,</w:t>
      </w:r>
      <w:r w:rsidDel="00000000" w:rsidR="00000000" w:rsidRPr="00000000">
        <w:rPr>
          <w:rtl w:val="0"/>
        </w:rPr>
        <w:t xml:space="preserve"> the small </w:t>
      </w:r>
      <w:r w:rsidDel="00000000" w:rsidR="00000000" w:rsidRPr="00000000">
        <w:rPr>
          <w:color w:val="0000ff"/>
          <w:rtl w:val="0"/>
        </w:rPr>
        <w:t xml:space="preserve">birth order</w:t>
      </w:r>
      <w:r w:rsidDel="00000000" w:rsidR="00000000" w:rsidRPr="00000000">
        <w:rPr>
          <w:rtl w:val="0"/>
        </w:rPr>
        <w:t xml:space="preserve"> effects reported in other studies appear to be culturally specific.</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i w:val="1"/>
          <w:rtl w:val="0"/>
        </w:rPr>
        <w:t xml:space="preserve">Keywords</w:t>
      </w:r>
      <w:r w:rsidDel="00000000" w:rsidR="00000000" w:rsidRPr="00000000">
        <w:rPr>
          <w:rtl w:val="0"/>
        </w:rPr>
        <w:t xml:space="preserve">: birth order, </w:t>
      </w:r>
      <w:r w:rsidDel="00000000" w:rsidR="00000000" w:rsidRPr="00000000">
        <w:rPr>
          <w:rtl w:val="0"/>
        </w:rPr>
        <w:t xml:space="preserve">educational attainment, </w:t>
      </w:r>
      <w:r w:rsidDel="00000000" w:rsidR="00000000" w:rsidRPr="00000000">
        <w:rPr>
          <w:rtl w:val="0"/>
        </w:rPr>
        <w:t xml:space="preserve">intelligence, personality, risk aversion</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This article contains supporting information online at</w:t>
      </w:r>
      <w:r w:rsidDel="00000000" w:rsidR="00000000" w:rsidRPr="00000000">
        <w:rPr>
          <w:color w:val="0000ff"/>
          <w:rtl w:val="0"/>
        </w:rPr>
        <w:t xml:space="preserve"> </w:t>
      </w:r>
      <w:hyperlink r:id="rId8">
        <w:r w:rsidDel="00000000" w:rsidR="00000000" w:rsidRPr="00000000">
          <w:rPr>
            <w:color w:val="0000ff"/>
            <w:u w:val="single"/>
            <w:rtl w:val="0"/>
          </w:rPr>
          <w:t xml:space="preserve">https://osf.io/v2n6q/</w:t>
        </w:r>
      </w:hyperlink>
      <w:r w:rsidDel="00000000" w:rsidR="00000000" w:rsidRPr="00000000">
        <w:rPr>
          <w:rtl w:val="0"/>
        </w:rPr>
        <w:t xml:space="preserve"> and </w:t>
      </w:r>
      <w:hyperlink r:id="rId9">
        <w:r w:rsidDel="00000000" w:rsidR="00000000" w:rsidRPr="00000000">
          <w:rPr>
            <w:color w:val="0000ff"/>
            <w:u w:val="single"/>
            <w:rtl w:val="0"/>
          </w:rPr>
          <w:t xml:space="preserve">https://laurabotzet.github.io/birth_order_ifls/</w:t>
        </w:r>
      </w:hyperlink>
      <w:r w:rsidDel="00000000" w:rsidR="00000000" w:rsidRPr="00000000">
        <w:rPr>
          <w:color w:val="0000ff"/>
          <w:rtl w:val="0"/>
        </w:rPr>
        <w:t xml:space="preserve">.</w:t>
      </w:r>
      <w:r w:rsidDel="00000000" w:rsidR="00000000" w:rsidRPr="00000000">
        <w:rPr>
          <w:rtl w:val="0"/>
        </w:rPr>
        <w:t xml:space="preserve"> </w:t>
      </w:r>
    </w:p>
    <w:p w:rsidR="00000000" w:rsidDel="00000000" w:rsidP="00000000" w:rsidRDefault="00000000" w:rsidRPr="00000000" w14:paraId="0000001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7">
      <w:pPr>
        <w:spacing w:line="480" w:lineRule="auto"/>
        <w:ind w:firstLine="708.6614173228347"/>
        <w:rPr/>
      </w:pPr>
      <w:r w:rsidDel="00000000" w:rsidR="00000000" w:rsidRPr="00000000">
        <w:rPr>
          <w:rtl w:val="0"/>
        </w:rPr>
        <w:t xml:space="preserve">B</w:t>
      </w:r>
      <w:r w:rsidDel="00000000" w:rsidR="00000000" w:rsidRPr="00000000">
        <w:rPr>
          <w:rtl w:val="0"/>
        </w:rPr>
        <w:t xml:space="preserve">alinese names immediately reveal a person's birth order: First-borns are called </w:t>
      </w:r>
      <w:r w:rsidDel="00000000" w:rsidR="00000000" w:rsidRPr="00000000">
        <w:rPr>
          <w:i w:val="1"/>
          <w:rtl w:val="0"/>
        </w:rPr>
        <w:t xml:space="preserve">Wayan</w:t>
      </w:r>
      <w:r w:rsidDel="00000000" w:rsidR="00000000" w:rsidRPr="00000000">
        <w:rPr>
          <w:rtl w:val="0"/>
        </w:rPr>
        <w:t xml:space="preserve">, second-borns </w:t>
      </w:r>
      <w:r w:rsidDel="00000000" w:rsidR="00000000" w:rsidRPr="00000000">
        <w:rPr>
          <w:i w:val="1"/>
          <w:rtl w:val="0"/>
        </w:rPr>
        <w:t xml:space="preserve">Made, </w:t>
      </w:r>
      <w:r w:rsidDel="00000000" w:rsidR="00000000" w:rsidRPr="00000000">
        <w:rPr>
          <w:rtl w:val="0"/>
        </w:rPr>
        <w:t xml:space="preserve">and so on. Given the everyday salience of sibling ranks, one might expect particularly pronounced birth order effects in Bali. </w:t>
      </w:r>
      <w:r w:rsidDel="00000000" w:rsidR="00000000" w:rsidRPr="00000000">
        <w:rPr>
          <w:color w:val="0000ff"/>
          <w:rtl w:val="0"/>
        </w:rPr>
        <w:t xml:space="preserve">However, </w:t>
      </w:r>
      <w:r w:rsidDel="00000000" w:rsidR="00000000" w:rsidRPr="00000000">
        <w:rPr>
          <w:rtl w:val="0"/>
        </w:rPr>
        <w:t xml:space="preserve">previous birth order research on outcomes such as intelligence, educational attainment, and personality has almost exclusively focused on “WEIRD”</w:t>
      </w:r>
      <w:r w:rsidDel="00000000" w:rsidR="00000000" w:rsidRPr="00000000">
        <w:rPr>
          <w:i w:val="1"/>
          <w:rtl w:val="0"/>
        </w:rPr>
        <w:t xml:space="preserve"> </w:t>
      </w:r>
      <w:r w:rsidDel="00000000" w:rsidR="00000000" w:rsidRPr="00000000">
        <w:rPr>
          <w:rtl w:val="0"/>
        </w:rPr>
        <w:t xml:space="preserve">populations</w:t>
      </w:r>
      <w:r w:rsidDel="00000000" w:rsidR="00000000" w:rsidRPr="00000000">
        <w:rPr>
          <w:rtl w:val="0"/>
        </w:rPr>
        <w:t xml:space="preserve">—</w:t>
      </w:r>
      <w:r w:rsidDel="00000000" w:rsidR="00000000" w:rsidRPr="00000000">
        <w:rPr>
          <w:rtl w:val="0"/>
        </w:rPr>
        <w:t xml:space="preserve">populations from Western, educated, industrialized, rich, democratic countries </w:t>
      </w:r>
      <w:r w:rsidDel="00000000" w:rsidR="00000000" w:rsidRPr="00000000">
        <w:rPr>
          <w:b w:val="0"/>
          <w:rtl w:val="0"/>
        </w:rPr>
        <w:t xml:space="preserve">(Heinrich </w:t>
      </w:r>
      <w:r w:rsidDel="00000000" w:rsidR="00000000" w:rsidRPr="00000000">
        <w:rPr>
          <w:b w:val="0"/>
          <w:color w:val="0000ff"/>
          <w:rtl w:val="0"/>
        </w:rPr>
        <w:t xml:space="preserve">et al.</w:t>
      </w:r>
      <w:r w:rsidDel="00000000" w:rsidR="00000000" w:rsidRPr="00000000">
        <w:rPr>
          <w:b w:val="0"/>
          <w:rtl w:val="0"/>
        </w:rPr>
        <w:t xml:space="preserve">, 2010)</w:t>
      </w:r>
      <w:r w:rsidDel="00000000" w:rsidR="00000000" w:rsidRPr="00000000">
        <w:rPr>
          <w:rtl w:val="0"/>
        </w:rPr>
        <w:t xml:space="preserve">.</w:t>
      </w:r>
      <w:r w:rsidDel="00000000" w:rsidR="00000000" w:rsidRPr="00000000">
        <w:rPr>
          <w:rtl w:val="0"/>
        </w:rPr>
        <w:t xml:space="preserve"> In helping to understand human universality and variability </w:t>
      </w:r>
      <w:r w:rsidDel="00000000" w:rsidR="00000000" w:rsidRPr="00000000">
        <w:rPr>
          <w:color w:val="0000ff"/>
          <w:rtl w:val="0"/>
        </w:rPr>
        <w:t xml:space="preserve">researchers </w:t>
      </w:r>
      <w:r w:rsidDel="00000000" w:rsidR="00000000" w:rsidRPr="00000000">
        <w:rPr>
          <w:rtl w:val="0"/>
        </w:rPr>
        <w:t xml:space="preserve">need to move </w:t>
      </w:r>
      <w:r w:rsidDel="00000000" w:rsidR="00000000" w:rsidRPr="00000000">
        <w:rPr>
          <w:color w:val="0000ff"/>
          <w:rtl w:val="0"/>
        </w:rPr>
        <w:t xml:space="preserve">the </w:t>
      </w:r>
      <w:r w:rsidDel="00000000" w:rsidR="00000000" w:rsidRPr="00000000">
        <w:rPr>
          <w:rtl w:val="0"/>
        </w:rPr>
        <w:t xml:space="preserve">focus from WEIRD samples to more diverse populations (Rad</w:t>
      </w:r>
      <w:r w:rsidDel="00000000" w:rsidR="00000000" w:rsidRPr="00000000">
        <w:rPr>
          <w:color w:val="0000ff"/>
          <w:rtl w:val="0"/>
        </w:rPr>
        <w:t xml:space="preserve"> et al.</w:t>
      </w:r>
      <w:r w:rsidDel="00000000" w:rsidR="00000000" w:rsidRPr="00000000">
        <w:rPr>
          <w:rtl w:val="0"/>
        </w:rPr>
        <w:t xml:space="preserve">, 2018).</w:t>
      </w:r>
      <w:r w:rsidDel="00000000" w:rsidR="00000000" w:rsidRPr="00000000">
        <w:rPr>
          <w:rtl w:val="0"/>
        </w:rPr>
      </w:r>
    </w:p>
    <w:p w:rsidR="00000000" w:rsidDel="00000000" w:rsidP="00000000" w:rsidRDefault="00000000" w:rsidRPr="00000000" w14:paraId="00000018">
      <w:pPr>
        <w:spacing w:line="480" w:lineRule="auto"/>
        <w:ind w:firstLine="708.6614173228347"/>
        <w:rPr/>
      </w:pPr>
      <w:r w:rsidDel="00000000" w:rsidR="00000000" w:rsidRPr="00000000">
        <w:rPr>
          <w:rtl w:val="0"/>
        </w:rPr>
        <w:t xml:space="preserve">Prominent theoretical accounts of birth order effects like resource dilution (Blake, 1981), the confluence model (Zajonc &amp; Marcus, 1975), and the family niche model (Sulloway, 1996) have taken no </w:t>
      </w:r>
      <w:r w:rsidDel="00000000" w:rsidR="00000000" w:rsidRPr="00000000">
        <w:rPr>
          <w:rtl w:val="0"/>
        </w:rPr>
        <w:t xml:space="preserve">explicit </w:t>
      </w:r>
      <w:r w:rsidDel="00000000" w:rsidR="00000000" w:rsidRPr="00000000">
        <w:rPr>
          <w:rtl w:val="0"/>
        </w:rPr>
        <w:t xml:space="preserve">stance on the potential for cultural specificity.</w:t>
      </w:r>
      <w:r w:rsidDel="00000000" w:rsidR="00000000" w:rsidRPr="00000000">
        <w:rPr>
          <w:rtl w:val="0"/>
        </w:rPr>
        <w:t xml:space="preserve"> The resource dilution theory focuses on the fact that with each additional child, parental resources </w:t>
      </w:r>
      <w:r w:rsidDel="00000000" w:rsidR="00000000" w:rsidRPr="00000000">
        <w:rPr>
          <w:color w:val="0000ff"/>
          <w:rtl w:val="0"/>
        </w:rPr>
        <w:t xml:space="preserve">are </w:t>
      </w:r>
      <w:r w:rsidDel="00000000" w:rsidR="00000000" w:rsidRPr="00000000">
        <w:rPr>
          <w:rtl w:val="0"/>
        </w:rPr>
        <w:t xml:space="preserve">shared </w:t>
      </w:r>
      <w:r w:rsidDel="00000000" w:rsidR="00000000" w:rsidRPr="00000000">
        <w:rPr>
          <w:color w:val="0000ff"/>
          <w:rtl w:val="0"/>
        </w:rPr>
        <w:t xml:space="preserve">amongst </w:t>
      </w:r>
      <w:r w:rsidDel="00000000" w:rsidR="00000000" w:rsidRPr="00000000">
        <w:rPr>
          <w:rtl w:val="0"/>
        </w:rPr>
        <w:t xml:space="preserve">more offspring. While the first-born child can enjoy undiluted parental resources until </w:t>
      </w:r>
      <w:r w:rsidDel="00000000" w:rsidR="00000000" w:rsidRPr="00000000">
        <w:rPr>
          <w:color w:val="0000ff"/>
          <w:rtl w:val="0"/>
        </w:rPr>
        <w:t xml:space="preserve">a</w:t>
      </w:r>
      <w:r w:rsidDel="00000000" w:rsidR="00000000" w:rsidRPr="00000000">
        <w:rPr>
          <w:color w:val="0000ff"/>
          <w:rtl w:val="0"/>
        </w:rPr>
        <w:t xml:space="preserve"> </w:t>
      </w:r>
      <w:r w:rsidDel="00000000" w:rsidR="00000000" w:rsidRPr="00000000">
        <w:rPr>
          <w:rtl w:val="0"/>
        </w:rPr>
        <w:t xml:space="preserve">sibling arrives, later-borns have to share from the very start—thus receiving less support for their intellectual development. </w:t>
      </w:r>
      <w:r w:rsidDel="00000000" w:rsidR="00000000" w:rsidRPr="00000000">
        <w:rPr>
          <w:rtl w:val="0"/>
        </w:rPr>
        <w:t xml:space="preserve">This </w:t>
      </w:r>
      <w:r w:rsidDel="00000000" w:rsidR="00000000" w:rsidRPr="00000000">
        <w:rPr>
          <w:color w:val="0000ff"/>
          <w:rtl w:val="0"/>
        </w:rPr>
        <w:t xml:space="preserve">is thought to</w:t>
      </w:r>
      <w:r w:rsidDel="00000000" w:rsidR="00000000" w:rsidRPr="00000000">
        <w:rPr>
          <w:rtl w:val="0"/>
        </w:rPr>
        <w:t xml:space="preserve"> lead to a decrease in intelligence by birth order position </w:t>
      </w:r>
      <w:r w:rsidDel="00000000" w:rsidR="00000000" w:rsidRPr="00000000">
        <w:rPr>
          <w:rtl w:val="0"/>
        </w:rPr>
        <w:t xml:space="preserve">(</w:t>
      </w:r>
      <w:r w:rsidDel="00000000" w:rsidR="00000000" w:rsidRPr="00000000">
        <w:rPr>
          <w:rtl w:val="0"/>
        </w:rPr>
        <w:t xml:space="preserve">Blake, 1981</w:t>
      </w:r>
      <w:hyperlink r:id="rId10">
        <w:r w:rsidDel="00000000" w:rsidR="00000000" w:rsidRPr="00000000">
          <w:rPr>
            <w:rtl w:val="0"/>
          </w:rPr>
          <w:t xml:space="preserve">)</w:t>
        </w:r>
      </w:hyperlink>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confluence model argues that earlier-born children grow up in a more stimulating intellectual environment than their younger siblings because first-borns interact mostly with adults in their early development phase, </w:t>
      </w:r>
      <w:r w:rsidDel="00000000" w:rsidR="00000000" w:rsidRPr="00000000">
        <w:rPr>
          <w:rtl w:val="0"/>
        </w:rPr>
        <w:t xml:space="preserve">leading to a decrease in intelligence by birth order position </w:t>
      </w:r>
      <w:hyperlink r:id="rId11">
        <w:r w:rsidDel="00000000" w:rsidR="00000000" w:rsidRPr="00000000">
          <w:rPr>
            <w:rtl w:val="0"/>
          </w:rPr>
          <w:t xml:space="preserve">(</w:t>
        </w:r>
      </w:hyperlink>
      <w:r w:rsidDel="00000000" w:rsidR="00000000" w:rsidRPr="00000000">
        <w:rPr>
          <w:rtl w:val="0"/>
        </w:rPr>
        <w:t xml:space="preserve">Zajonc &amp; Marcus, 1975</w:t>
      </w:r>
      <w:hyperlink r:id="rId12">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family niche model assumes that siblings compete for parental investment </w:t>
      </w:r>
      <w:r w:rsidDel="00000000" w:rsidR="00000000" w:rsidRPr="00000000">
        <w:rPr>
          <w:rtl w:val="0"/>
        </w:rPr>
        <w:t xml:space="preserve">(Trivers, 1985)</w:t>
      </w:r>
      <w:r w:rsidDel="00000000" w:rsidR="00000000" w:rsidRPr="00000000">
        <w:rPr>
          <w:rtl w:val="0"/>
        </w:rPr>
        <w:t xml:space="preserve"> and therefore develop strategies to increase parental attention by trying to fill different niches in one family</w:t>
      </w:r>
      <w:r w:rsidDel="00000000" w:rsidR="00000000" w:rsidRPr="00000000">
        <w:rPr>
          <w:rtl w:val="0"/>
        </w:rPr>
        <w:t xml:space="preserve"> </w:t>
      </w:r>
      <w:hyperlink r:id="rId13">
        <w:r w:rsidDel="00000000" w:rsidR="00000000" w:rsidRPr="00000000">
          <w:rPr>
            <w:b w:val="0"/>
            <w:u w:val="none"/>
            <w:rtl w:val="0"/>
          </w:rPr>
          <w:t xml:space="preserve">(Sulloway, 1996)</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first-born takes the traditional niche resulting in higher values in neuroticism, conscientiousness, the intellectual aspects of openness, and</w:t>
      </w:r>
      <w:r w:rsidDel="00000000" w:rsidR="00000000" w:rsidRPr="00000000">
        <w:rPr>
          <w:rtl w:val="0"/>
        </w:rPr>
        <w:t xml:space="preserve"> the dominance aspect of extraversion</w:t>
      </w:r>
      <w:r w:rsidDel="00000000" w:rsidR="00000000" w:rsidRPr="00000000">
        <w:rPr>
          <w:rtl w:val="0"/>
        </w:rPr>
        <w:t xml:space="preserve">. The second-born takes the rebellious niche, resulting in higher values in agreeableness</w:t>
      </w:r>
      <w:ins w:author="" w:id="0">
        <w:r w:rsidDel="00000000" w:rsidR="00000000" w:rsidRPr="00000000">
          <w:rPr>
            <w:rtl w:val="0"/>
          </w:rPr>
          <w:t xml:space="preserve">, </w:t>
        </w:r>
      </w:ins>
      <w:r w:rsidDel="00000000" w:rsidR="00000000" w:rsidRPr="00000000">
        <w:rPr>
          <w:rtl w:val="0"/>
        </w:rPr>
        <w:t xml:space="preserve">the sociability aspect of extraversion, and unconventional aspects of openness (Sulloway, 2001).</w:t>
      </w:r>
    </w:p>
    <w:p w:rsidR="00000000" w:rsidDel="00000000" w:rsidP="00000000" w:rsidRDefault="00000000" w:rsidRPr="00000000" w14:paraId="00000019">
      <w:pPr>
        <w:spacing w:line="480" w:lineRule="auto"/>
        <w:ind w:firstLine="708.6614173228347"/>
        <w:rPr/>
      </w:pPr>
      <w:r w:rsidDel="00000000" w:rsidR="00000000" w:rsidRPr="00000000">
        <w:rPr>
          <w:rtl w:val="0"/>
        </w:rPr>
        <w:t xml:space="preserve">These theories do not discuss potential influences by culture and </w:t>
      </w:r>
      <w:r w:rsidDel="00000000" w:rsidR="00000000" w:rsidRPr="00000000">
        <w:rPr>
          <w:rtl w:val="0"/>
        </w:rPr>
        <w:t xml:space="preserve">instead </w:t>
      </w:r>
      <w:r w:rsidDel="00000000" w:rsidR="00000000" w:rsidRPr="00000000">
        <w:rPr>
          <w:rtl w:val="0"/>
        </w:rPr>
        <w:t xml:space="preserve">seem to imply universal family dynamics.</w:t>
      </w:r>
      <w:r w:rsidDel="00000000" w:rsidR="00000000" w:rsidRPr="00000000">
        <w:rPr>
          <w:rtl w:val="0"/>
        </w:rPr>
        <w:t xml:space="preserve"> This suggests that birth order effects should not be specific to WEIRD populations; otherwise, </w:t>
      </w:r>
      <w:r w:rsidDel="00000000" w:rsidR="00000000" w:rsidRPr="00000000">
        <w:rPr>
          <w:color w:val="0000ff"/>
          <w:rtl w:val="0"/>
        </w:rPr>
        <w:t xml:space="preserve">one </w:t>
      </w:r>
      <w:r w:rsidDel="00000000" w:rsidR="00000000" w:rsidRPr="00000000">
        <w:rPr>
          <w:rtl w:val="0"/>
        </w:rPr>
        <w:t xml:space="preserve">would have to conclude that family dynamics are less universal than assumed. In fact, explanations like resource dilution would predict even stronger </w:t>
      </w:r>
      <w:r w:rsidDel="00000000" w:rsidR="00000000" w:rsidRPr="00000000">
        <w:rPr>
          <w:color w:val="0000ff"/>
          <w:rtl w:val="0"/>
        </w:rPr>
        <w:t xml:space="preserve">linear </w:t>
      </w:r>
      <w:r w:rsidDel="00000000" w:rsidR="00000000" w:rsidRPr="00000000">
        <w:rPr>
          <w:rtl w:val="0"/>
        </w:rPr>
        <w:t xml:space="preserve">birth order effects when families are large and resources are few. Non-WEIRD populations would </w:t>
      </w:r>
      <w:r w:rsidDel="00000000" w:rsidR="00000000" w:rsidRPr="00000000">
        <w:rPr>
          <w:color w:val="0000ff"/>
          <w:rtl w:val="0"/>
        </w:rPr>
        <w:t xml:space="preserve">therefore </w:t>
      </w:r>
      <w:r w:rsidDel="00000000" w:rsidR="00000000" w:rsidRPr="00000000">
        <w:rPr>
          <w:rtl w:val="0"/>
        </w:rPr>
        <w:t xml:space="preserve">offer the most favorable conditions for detecting </w:t>
      </w:r>
      <w:r w:rsidDel="00000000" w:rsidR="00000000" w:rsidRPr="00000000">
        <w:rPr>
          <w:color w:val="0000ff"/>
          <w:rtl w:val="0"/>
        </w:rPr>
        <w:t xml:space="preserve">linear </w:t>
      </w:r>
      <w:r w:rsidDel="00000000" w:rsidR="00000000" w:rsidRPr="00000000">
        <w:rPr>
          <w:rtl w:val="0"/>
        </w:rPr>
        <w:t xml:space="preserve">birth order effects due to resource dilution.</w:t>
      </w:r>
    </w:p>
    <w:p w:rsidR="00000000" w:rsidDel="00000000" w:rsidP="00000000" w:rsidRDefault="00000000" w:rsidRPr="00000000" w14:paraId="0000001A">
      <w:pPr>
        <w:spacing w:line="480" w:lineRule="auto"/>
        <w:ind w:firstLine="708.6614173228347"/>
        <w:rPr/>
      </w:pPr>
      <w:r w:rsidDel="00000000" w:rsidR="00000000" w:rsidRPr="00000000">
        <w:rPr>
          <w:rtl w:val="0"/>
        </w:rPr>
        <w:t xml:space="preserve">The Republic of Indonesia—the world’s largest island country—is located in Southeast Asia. It is an interesting </w:t>
      </w:r>
      <w:r w:rsidDel="00000000" w:rsidR="00000000" w:rsidRPr="00000000">
        <w:rPr>
          <w:color w:val="0000ff"/>
          <w:rtl w:val="0"/>
        </w:rPr>
        <w:t xml:space="preserve">source for studying</w:t>
      </w:r>
      <w:r w:rsidDel="00000000" w:rsidR="00000000" w:rsidRPr="00000000">
        <w:rPr>
          <w:rtl w:val="0"/>
        </w:rPr>
        <w:t xml:space="preserve"> birth order effects not only because it is the world's </w:t>
      </w:r>
      <w:r w:rsidDel="00000000" w:rsidR="00000000" w:rsidRPr="00000000">
        <w:rPr>
          <w:color w:val="0000ff"/>
          <w:rtl w:val="0"/>
        </w:rPr>
        <w:t xml:space="preserve">fourth</w:t>
      </w:r>
      <w:r w:rsidDel="00000000" w:rsidR="00000000" w:rsidRPr="00000000">
        <w:rPr>
          <w:rtl w:val="0"/>
        </w:rPr>
        <w:t xml:space="preserve"> most populous country and the most populous Muslim-majority country, but </w:t>
      </w:r>
      <w:r w:rsidDel="00000000" w:rsidR="00000000" w:rsidRPr="00000000">
        <w:rPr>
          <w:rtl w:val="0"/>
        </w:rPr>
        <w:t xml:space="preserve">also </w:t>
      </w:r>
      <w:r w:rsidDel="00000000" w:rsidR="00000000" w:rsidRPr="00000000">
        <w:rPr>
          <w:rtl w:val="0"/>
        </w:rPr>
        <w:t xml:space="preserve">because it is home to a very diverse population that differs from </w:t>
      </w:r>
      <w:r w:rsidDel="00000000" w:rsidR="00000000" w:rsidRPr="00000000">
        <w:rPr>
          <w:color w:val="0000ff"/>
          <w:rtl w:val="0"/>
        </w:rPr>
        <w:t xml:space="preserve">the </w:t>
      </w:r>
      <w:r w:rsidDel="00000000" w:rsidR="00000000" w:rsidRPr="00000000">
        <w:rPr>
          <w:rtl w:val="0"/>
        </w:rPr>
        <w:t xml:space="preserve">WEIRD samples on which theoretical accounts of birth order effects were based. In 2015 the estimated population was about 258 million people (median age: 28.4 </w:t>
      </w:r>
      <w:r w:rsidDel="00000000" w:rsidR="00000000" w:rsidRPr="00000000">
        <w:rPr>
          <w:color w:val="0000ff"/>
          <w:rtl w:val="0"/>
        </w:rPr>
        <w:t xml:space="preserve">years</w:t>
      </w:r>
      <w:r w:rsidDel="00000000" w:rsidR="00000000" w:rsidRPr="00000000">
        <w:rPr>
          <w:rtl w:val="0"/>
        </w:rPr>
        <w:t xml:space="preserve">, 49.65% female), with a total fertility rate of 2.5 children per woman and a life expectancy of 68.6 years </w:t>
      </w:r>
      <w:r w:rsidDel="00000000" w:rsidR="00000000" w:rsidRPr="00000000">
        <w:rPr>
          <w:rtl w:val="0"/>
        </w:rPr>
        <w:t xml:space="preserve">(United Nations, 2015)</w:t>
      </w:r>
      <w:r w:rsidDel="00000000" w:rsidR="00000000" w:rsidRPr="00000000">
        <w:rPr>
          <w:rtl w:val="0"/>
        </w:rPr>
        <w:t xml:space="preserve">. In 2010 87.18% of the total population was Muslim, 9.87% was Christian, 1.69% was Hindu, 0.72% was Buddhist, and 0.54% believed in another religion or did not believe in any religion </w:t>
      </w:r>
      <w:r w:rsidDel="00000000" w:rsidR="00000000" w:rsidRPr="00000000">
        <w:rPr>
          <w:rtl w:val="0"/>
        </w:rPr>
        <w:t xml:space="preserve">(Badan Pusat Statistik, 2010)</w:t>
      </w:r>
      <w:r w:rsidDel="00000000" w:rsidR="00000000" w:rsidRPr="00000000">
        <w:rPr>
          <w:rtl w:val="0"/>
        </w:rPr>
        <w:t xml:space="preserve">. According to the census, in 2010 there were over 300 ethnic groups in Indonesia. </w:t>
      </w:r>
      <w:r w:rsidDel="00000000" w:rsidR="00000000" w:rsidRPr="00000000">
        <w:rPr>
          <w:color w:val="0000ff"/>
          <w:rtl w:val="0"/>
        </w:rPr>
        <w:t xml:space="preserve">Of the total population,</w:t>
      </w:r>
      <w:r w:rsidDel="00000000" w:rsidR="00000000" w:rsidRPr="00000000">
        <w:rPr>
          <w:rtl w:val="0"/>
        </w:rPr>
        <w:t xml:space="preserve"> 40.22% was Javanese, 15.50% was Sundanese, and 44.28% belonged to one of </w:t>
      </w:r>
      <w:r w:rsidDel="00000000" w:rsidR="00000000" w:rsidRPr="00000000">
        <w:rPr>
          <w:color w:val="0000ff"/>
          <w:rtl w:val="0"/>
        </w:rPr>
        <w:t xml:space="preserve">many </w:t>
      </w:r>
      <w:r w:rsidDel="00000000" w:rsidR="00000000" w:rsidRPr="00000000">
        <w:rPr>
          <w:rtl w:val="0"/>
        </w:rPr>
        <w:t xml:space="preserve">other ethnic groups (each less than 5%; Badan Pusat Statistik, 2010). Based on data from the UNESCO Institute of Statistics, the literacy rate in 2015 for people aged 15 years and older was 95.40% and the mean number of years in school was 7.9 </w:t>
      </w:r>
      <w:r w:rsidDel="00000000" w:rsidR="00000000" w:rsidRPr="00000000">
        <w:rPr>
          <w:rtl w:val="0"/>
        </w:rPr>
        <w:t xml:space="preserve">(United Nations Educational, Scientific and Cultural Organization, 2015)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spacing w:line="480" w:lineRule="auto"/>
        <w:jc w:val="left"/>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b w:val="1"/>
          <w:rtl w:val="0"/>
        </w:rPr>
        <w:t xml:space="preserve">Previous</w:t>
      </w:r>
      <w:r w:rsidDel="00000000" w:rsidR="00000000" w:rsidRPr="00000000">
        <w:rPr>
          <w:b w:val="1"/>
          <w:rtl w:val="0"/>
        </w:rPr>
        <w:t xml:space="preserve"> Findings Regarding Birth Order Effects</w:t>
      </w:r>
      <w:r w:rsidDel="00000000" w:rsidR="00000000" w:rsidRPr="00000000">
        <w:rPr>
          <w:rtl w:val="0"/>
        </w:rPr>
      </w:r>
    </w:p>
    <w:p w:rsidR="00000000" w:rsidDel="00000000" w:rsidP="00000000" w:rsidRDefault="00000000" w:rsidRPr="00000000" w14:paraId="0000001D">
      <w:pPr>
        <w:spacing w:line="480" w:lineRule="auto"/>
        <w:ind w:left="0" w:firstLine="0"/>
        <w:rPr>
          <w:i w:val="1"/>
        </w:rPr>
      </w:pPr>
      <w:r w:rsidDel="00000000" w:rsidR="00000000" w:rsidRPr="00000000">
        <w:rPr>
          <w:b w:val="1"/>
          <w:i w:val="1"/>
          <w:rtl w:val="0"/>
        </w:rPr>
        <w:t xml:space="preserve">Intelligence and Educational Attainment</w:t>
      </w:r>
      <w:r w:rsidDel="00000000" w:rsidR="00000000" w:rsidRPr="00000000">
        <w:rPr>
          <w:rtl w:val="0"/>
        </w:rPr>
      </w:r>
    </w:p>
    <w:p w:rsidR="00000000" w:rsidDel="00000000" w:rsidP="00000000" w:rsidRDefault="00000000" w:rsidRPr="00000000" w14:paraId="0000001E">
      <w:pPr>
        <w:spacing w:line="480" w:lineRule="auto"/>
        <w:ind w:left="0" w:firstLine="720"/>
        <w:rPr/>
      </w:pPr>
      <w:r w:rsidDel="00000000" w:rsidR="00000000" w:rsidRPr="00000000">
        <w:rPr>
          <w:rtl w:val="0"/>
        </w:rPr>
        <w:t xml:space="preserve">E</w:t>
      </w:r>
      <w:r w:rsidDel="00000000" w:rsidR="00000000" w:rsidRPr="00000000">
        <w:rPr>
          <w:rtl w:val="0"/>
        </w:rPr>
        <w:t xml:space="preserve">ffects of birth order on intelligence, educational attainment, Big Five personality traits, and risk aversion have been studied extensively. The clearest evidence has emerged </w:t>
      </w:r>
      <w:r w:rsidDel="00000000" w:rsidR="00000000" w:rsidRPr="00000000">
        <w:rPr>
          <w:color w:val="0000ff"/>
          <w:rtl w:val="0"/>
        </w:rPr>
        <w:t xml:space="preserve">for </w:t>
      </w:r>
      <w:r w:rsidDel="00000000" w:rsidR="00000000" w:rsidRPr="00000000">
        <w:rPr>
          <w:rtl w:val="0"/>
        </w:rPr>
        <w:t xml:space="preserve">intelligence and educational attainment. Several studies showed a slight decline in intelligence from earlier-borns to later-borns (first study to show these results: Netherlands: Belmont &amp; Marolla, 1973; </w:t>
      </w:r>
      <w:r w:rsidDel="00000000" w:rsidR="00000000" w:rsidRPr="00000000">
        <w:rPr>
          <w:color w:val="0000ff"/>
          <w:rtl w:val="0"/>
        </w:rPr>
        <w:t xml:space="preserve">other recent studies include</w:t>
      </w:r>
      <w:r w:rsidDel="00000000" w:rsidR="00000000" w:rsidRPr="00000000">
        <w:rPr>
          <w:rtl w:val="0"/>
        </w:rPr>
        <w:t xml:space="preserve"> Germany, Great Britain, and United States: Rohrer </w:t>
      </w:r>
      <w:r w:rsidDel="00000000" w:rsidR="00000000" w:rsidRPr="00000000">
        <w:rPr>
          <w:color w:val="0000ff"/>
          <w:rtl w:val="0"/>
        </w:rPr>
        <w:t xml:space="preserve">et al.</w:t>
      </w:r>
      <w:r w:rsidDel="00000000" w:rsidR="00000000" w:rsidRPr="00000000">
        <w:rPr>
          <w:rtl w:val="0"/>
        </w:rPr>
        <w:t xml:space="preserve">, 2015; Norway: Bjerkedal</w:t>
      </w:r>
      <w:r w:rsidDel="00000000" w:rsidR="00000000" w:rsidRPr="00000000">
        <w:rPr>
          <w:color w:val="0000ff"/>
          <w:rtl w:val="0"/>
        </w:rPr>
        <w:t xml:space="preserve"> et al.</w:t>
      </w:r>
      <w:r w:rsidDel="00000000" w:rsidR="00000000" w:rsidRPr="00000000">
        <w:rPr>
          <w:rtl w:val="0"/>
        </w:rPr>
        <w:t xml:space="preserve">, 2007; Black</w:t>
      </w:r>
      <w:r w:rsidDel="00000000" w:rsidR="00000000" w:rsidRPr="00000000">
        <w:rPr>
          <w:color w:val="0000ff"/>
          <w:rtl w:val="0"/>
        </w:rPr>
        <w:t xml:space="preserve"> et al.</w:t>
      </w:r>
      <w:r w:rsidDel="00000000" w:rsidR="00000000" w:rsidRPr="00000000">
        <w:rPr>
          <w:rtl w:val="0"/>
        </w:rPr>
        <w:t xml:space="preserve">, 2011; Sweden: Barclay, 2015a; United States: Heiland, 2009; but see also Wichman</w:t>
      </w:r>
      <w:r w:rsidDel="00000000" w:rsidR="00000000" w:rsidRPr="00000000">
        <w:rPr>
          <w:color w:val="0000ff"/>
          <w:rtl w:val="0"/>
        </w:rPr>
        <w:t xml:space="preserve"> et al.</w:t>
      </w:r>
      <w:r w:rsidDel="00000000" w:rsidR="00000000" w:rsidRPr="00000000">
        <w:rPr>
          <w:rtl w:val="0"/>
        </w:rPr>
        <w:t xml:space="preserve">, 2006, and Damian &amp; Roberts, 2015 for a critical assessment of the relevance of these effects). Likewise, several studies suggest a corresponding decline in educational attainment from earlier-borns to later-borns (e.g., Germany: Härkönen, 2014; Great Britain: Booth &amp; Kee, 2009; Norway: Black</w:t>
      </w:r>
      <w:r w:rsidDel="00000000" w:rsidR="00000000" w:rsidRPr="00000000">
        <w:rPr>
          <w:color w:val="0000ff"/>
          <w:rtl w:val="0"/>
        </w:rPr>
        <w:t xml:space="preserve"> et al.</w:t>
      </w:r>
      <w:r w:rsidDel="00000000" w:rsidR="00000000" w:rsidRPr="00000000">
        <w:rPr>
          <w:rtl w:val="0"/>
        </w:rPr>
        <w:t xml:space="preserve">, 2005; Kristensen &amp; Bjerkedal, 2010; Sweden: Barclay, 2015b; United States of America: Behrman &amp; Taubman, 1986; De Haan, 2010; Kantarevic &amp; Mechoulan, 2006).</w:t>
      </w:r>
    </w:p>
    <w:p w:rsidR="00000000" w:rsidDel="00000000" w:rsidP="00000000" w:rsidRDefault="00000000" w:rsidRPr="00000000" w14:paraId="0000001F">
      <w:pPr>
        <w:spacing w:line="480" w:lineRule="auto"/>
        <w:ind w:firstLine="708.6614173228347"/>
        <w:rPr/>
      </w:pPr>
      <w:r w:rsidDel="00000000" w:rsidR="00000000" w:rsidRPr="00000000">
        <w:rPr>
          <w:rtl w:val="0"/>
        </w:rPr>
        <w:t xml:space="preserve">However, all of the previously cited studies used samples from WEIRD countries. For non-WEIRD countries, the evidence is more mixed. Regarding birth order and intelligence, studies have reported negative effects (Indonesia: Calimeris &amp; Peters, 2017</w:t>
      </w:r>
      <w:r w:rsidDel="00000000" w:rsidR="00000000" w:rsidRPr="00000000">
        <w:rPr>
          <w:vertAlign w:val="superscript"/>
        </w:rPr>
        <w:footnoteReference w:customMarkFollows="0" w:id="0"/>
      </w:r>
      <w:r w:rsidDel="00000000" w:rsidR="00000000" w:rsidRPr="00000000">
        <w:rPr>
          <w:rtl w:val="0"/>
        </w:rPr>
        <w:t xml:space="preserve">; Kenya: Munroe &amp; Munroe, 1983; Zimbabwe: Wilson</w:t>
      </w:r>
      <w:r w:rsidDel="00000000" w:rsidR="00000000" w:rsidRPr="00000000">
        <w:rPr>
          <w:color w:val="0000ff"/>
          <w:rtl w:val="0"/>
        </w:rPr>
        <w:t xml:space="preserve"> et al.</w:t>
      </w:r>
      <w:r w:rsidDel="00000000" w:rsidR="00000000" w:rsidRPr="00000000">
        <w:rPr>
          <w:rtl w:val="0"/>
        </w:rPr>
        <w:t xml:space="preserve">, 1990), a parabolic relationship (Colombia: Velandia </w:t>
      </w:r>
      <w:r w:rsidDel="00000000" w:rsidR="00000000" w:rsidRPr="00000000">
        <w:rPr>
          <w:color w:val="0000ff"/>
          <w:rtl w:val="0"/>
        </w:rPr>
        <w:t xml:space="preserve">et al.</w:t>
      </w:r>
      <w:r w:rsidDel="00000000" w:rsidR="00000000" w:rsidRPr="00000000">
        <w:rPr>
          <w:rtl w:val="0"/>
        </w:rPr>
        <w:t xml:space="preserve">, 1978; Israel: Davis</w:t>
      </w:r>
      <w:r w:rsidDel="00000000" w:rsidR="00000000" w:rsidRPr="00000000">
        <w:rPr>
          <w:color w:val="0000ff"/>
          <w:rtl w:val="0"/>
        </w:rPr>
        <w:t xml:space="preserve"> et al.</w:t>
      </w:r>
      <w:r w:rsidDel="00000000" w:rsidR="00000000" w:rsidRPr="00000000">
        <w:rPr>
          <w:rtl w:val="0"/>
        </w:rPr>
        <w:t xml:space="preserve">, 1976), or no effects at all (Kuwait: Abdel-Khalek &amp; Lynn, 2008; see Table S1 in the Supplemental Material for a more detailed summary of these studies). Regarding birth order and educational achievement, studies have reported both parabolic (Turkey: Dayioğlu</w:t>
      </w:r>
      <w:r w:rsidDel="00000000" w:rsidR="00000000" w:rsidRPr="00000000">
        <w:rPr>
          <w:color w:val="0000ff"/>
          <w:rtl w:val="0"/>
        </w:rPr>
        <w:t xml:space="preserve"> et al.</w:t>
      </w:r>
      <w:r w:rsidDel="00000000" w:rsidR="00000000" w:rsidRPr="00000000">
        <w:rPr>
          <w:rtl w:val="0"/>
        </w:rPr>
        <w:t xml:space="preserve">, 2009) and positive relationships (Bangladesh: Park &amp; Chung, 2012; Brazil: Emerson &amp; Souza, 2008; Philippines: Ejrnæs &amp; Pörtner, 2004; 12 African countries: Tenikue &amp; Verheyden, 2010; for more information see Table S1 in the Supplemental Material).</w:t>
      </w:r>
    </w:p>
    <w:p w:rsidR="00000000" w:rsidDel="00000000" w:rsidP="00000000" w:rsidRDefault="00000000" w:rsidRPr="00000000" w14:paraId="00000020">
      <w:pPr>
        <w:spacing w:line="480" w:lineRule="auto"/>
        <w:ind w:firstLine="708.6614173228347"/>
        <w:rPr>
          <w:b w:val="1"/>
        </w:rPr>
      </w:pPr>
      <w:r w:rsidDel="00000000" w:rsidR="00000000" w:rsidRPr="00000000">
        <w:rPr>
          <w:rtl w:val="0"/>
        </w:rPr>
      </w:r>
    </w:p>
    <w:p w:rsidR="00000000" w:rsidDel="00000000" w:rsidP="00000000" w:rsidRDefault="00000000" w:rsidRPr="00000000" w14:paraId="00000021">
      <w:pPr>
        <w:spacing w:line="480" w:lineRule="auto"/>
        <w:ind w:left="0" w:firstLine="0"/>
        <w:rPr>
          <w:b w:val="1"/>
          <w:i w:val="1"/>
          <w:color w:val="0000ff"/>
        </w:rPr>
      </w:pPr>
      <w:r w:rsidDel="00000000" w:rsidR="00000000" w:rsidRPr="00000000">
        <w:rPr>
          <w:b w:val="1"/>
          <w:i w:val="1"/>
          <w:rtl w:val="0"/>
        </w:rPr>
        <w:t xml:space="preserve">Big Five </w:t>
      </w:r>
      <w:r w:rsidDel="00000000" w:rsidR="00000000" w:rsidRPr="00000000">
        <w:rPr>
          <w:b w:val="1"/>
          <w:i w:val="1"/>
          <w:color w:val="0000ff"/>
          <w:rtl w:val="0"/>
        </w:rPr>
        <w:t xml:space="preserve">Personality Traits</w:t>
      </w:r>
    </w:p>
    <w:p w:rsidR="00000000" w:rsidDel="00000000" w:rsidP="00000000" w:rsidRDefault="00000000" w:rsidRPr="00000000" w14:paraId="00000022">
      <w:pPr>
        <w:spacing w:line="480" w:lineRule="auto"/>
        <w:ind w:left="0" w:firstLine="720"/>
        <w:rPr/>
      </w:pPr>
      <w:r w:rsidDel="00000000" w:rsidR="00000000" w:rsidRPr="00000000">
        <w:rPr>
          <w:rtl w:val="0"/>
        </w:rPr>
        <w:t xml:space="preserve">A</w:t>
      </w:r>
      <w:r w:rsidDel="00000000" w:rsidR="00000000" w:rsidRPr="00000000">
        <w:rPr>
          <w:rtl w:val="0"/>
        </w:rPr>
        <w:t xml:space="preserve">l</w:t>
      </w:r>
      <w:r w:rsidDel="00000000" w:rsidR="00000000" w:rsidRPr="00000000">
        <w:rPr>
          <w:rtl w:val="0"/>
        </w:rPr>
        <w:t xml:space="preserve">though there is empirical support for some of the effects of</w:t>
      </w:r>
      <w:r w:rsidDel="00000000" w:rsidR="00000000" w:rsidRPr="00000000">
        <w:rPr>
          <w:color w:val="0000ff"/>
          <w:rtl w:val="0"/>
        </w:rPr>
        <w:t xml:space="preserve"> birth order on the Big Five that are</w:t>
      </w:r>
      <w:r w:rsidDel="00000000" w:rsidR="00000000" w:rsidRPr="00000000">
        <w:rPr>
          <w:rtl w:val="0"/>
        </w:rPr>
        <w:t xml:space="preserve"> predicted by the family niche model on the basis of WEIRD samples (e.g., Belgium: Saroglou &amp; Fiasse, 2003; Canada: Paulhus</w:t>
      </w:r>
      <w:r w:rsidDel="00000000" w:rsidR="00000000" w:rsidRPr="00000000">
        <w:rPr>
          <w:color w:val="0000ff"/>
          <w:rtl w:val="0"/>
        </w:rPr>
        <w:t xml:space="preserve"> et al.</w:t>
      </w:r>
      <w:r w:rsidDel="00000000" w:rsidR="00000000" w:rsidRPr="00000000">
        <w:rPr>
          <w:rtl w:val="0"/>
        </w:rPr>
        <w:t xml:space="preserve">, 1999; New Zealand: Healey &amp; Ellis, 2007; United States of America: Michalski &amp; Shackelford, 2002) a reconstruction of Sulloway’s (1996) meta-analysis could not replicate the empirical patterns </w:t>
      </w:r>
      <w:r w:rsidDel="00000000" w:rsidR="00000000" w:rsidRPr="00000000">
        <w:rPr>
          <w:color w:val="0000ff"/>
          <w:rtl w:val="0"/>
        </w:rPr>
        <w:t xml:space="preserve">it</w:t>
      </w:r>
      <w:r w:rsidDel="00000000" w:rsidR="00000000" w:rsidRPr="00000000">
        <w:rPr>
          <w:rtl w:val="0"/>
        </w:rPr>
        <w:t xml:space="preserve"> found (Townsend, 2000). In line with this failure to replicate, more recent studies with large sample sizes resulted in at best weak support for the family niche model. For example, in a sample of 377,000 U.S. high school students, Damian and Roberts (2015) found that first-borns tended to be </w:t>
      </w:r>
      <w:r w:rsidDel="00000000" w:rsidR="00000000" w:rsidRPr="00000000">
        <w:rPr>
          <w:color w:val="0000ff"/>
          <w:rtl w:val="0"/>
        </w:rPr>
        <w:t xml:space="preserve">more conscientious, less agreeable, and</w:t>
      </w:r>
      <w:r w:rsidDel="00000000" w:rsidR="00000000" w:rsidRPr="00000000">
        <w:rPr>
          <w:rtl w:val="0"/>
        </w:rPr>
        <w:t xml:space="preserve"> higher in the dominance aspect of extraversion. However, the correlations found in this study were very small</w:t>
      </w:r>
      <w:r w:rsidDel="00000000" w:rsidR="00000000" w:rsidRPr="00000000">
        <w:rPr>
          <w:color w:val="0000ff"/>
          <w:rtl w:val="0"/>
        </w:rPr>
        <w:t xml:space="preserve"> (r = .02 on average)</w:t>
      </w:r>
      <w:r w:rsidDel="00000000" w:rsidR="00000000" w:rsidRPr="00000000">
        <w:rPr>
          <w:rtl w:val="0"/>
        </w:rPr>
        <w:t xml:space="preserve">, which led the authors to </w:t>
      </w:r>
      <w:r w:rsidDel="00000000" w:rsidR="00000000" w:rsidRPr="00000000">
        <w:rPr>
          <w:color w:val="0000ff"/>
          <w:rtl w:val="0"/>
        </w:rPr>
        <w:t xml:space="preserve">conclude </w:t>
      </w:r>
      <w:r w:rsidDel="00000000" w:rsidR="00000000" w:rsidRPr="00000000">
        <w:rPr>
          <w:rtl w:val="0"/>
        </w:rPr>
        <w:t xml:space="preserve">that effects of birth order on Big Five personality traits were negligible. In a study combining data from Germany, the </w:t>
      </w:r>
      <w:r w:rsidDel="00000000" w:rsidR="00000000" w:rsidRPr="00000000">
        <w:rPr>
          <w:color w:val="0000ff"/>
          <w:rtl w:val="0"/>
        </w:rPr>
        <w:t xml:space="preserve">United States</w:t>
      </w:r>
      <w:r w:rsidDel="00000000" w:rsidR="00000000" w:rsidRPr="00000000">
        <w:rPr>
          <w:rtl w:val="0"/>
        </w:rPr>
        <w:t xml:space="preserve">, and Great Britain (</w:t>
      </w:r>
      <w:r w:rsidDel="00000000" w:rsidR="00000000" w:rsidRPr="00000000">
        <w:rPr>
          <w:i w:val="1"/>
          <w:rtl w:val="0"/>
        </w:rPr>
        <w:t xml:space="preserve">n</w:t>
      </w:r>
      <w:r w:rsidDel="00000000" w:rsidR="00000000" w:rsidRPr="00000000">
        <w:rPr>
          <w:rtl w:val="0"/>
        </w:rPr>
        <w:t xml:space="preserve"> = 20,186), Rohrer et al. (2015) found that birth order did not have a significant effect on extraversion, neuroticism, conscientiousness, or agreeableness, but reported a negative effect of birth order on intellect, which is in line with findings regarding intelligence and educational attainment. </w:t>
      </w:r>
      <w:r w:rsidDel="00000000" w:rsidR="00000000" w:rsidRPr="00000000">
        <w:rPr>
          <w:color w:val="0000ff"/>
          <w:rtl w:val="0"/>
        </w:rPr>
        <w:t xml:space="preserve">The overall evidence for birth order effects on the Big Five in WEIRD countries suggests that they are at best weak</w:t>
      </w:r>
      <w:r w:rsidDel="00000000" w:rsidR="00000000" w:rsidRPr="00000000">
        <w:rPr>
          <w:rtl w:val="0"/>
        </w:rPr>
        <w:t xml:space="preserve">. In contrast to this vast body of literature, there is little research on the effects on</w:t>
      </w:r>
      <w:r w:rsidDel="00000000" w:rsidR="00000000" w:rsidRPr="00000000">
        <w:rPr>
          <w:color w:val="0000ff"/>
          <w:rtl w:val="0"/>
        </w:rPr>
        <w:t xml:space="preserve"> the </w:t>
      </w:r>
      <w:r w:rsidDel="00000000" w:rsidR="00000000" w:rsidRPr="00000000">
        <w:rPr>
          <w:rtl w:val="0"/>
        </w:rPr>
        <w:t xml:space="preserve">Big Five in non-WEIRD countries. Previous studies were limited to India, only considered very specific outcomes, and used comparably small samples (Begum </w:t>
      </w:r>
      <w:r w:rsidDel="00000000" w:rsidR="00000000" w:rsidRPr="00000000">
        <w:rPr>
          <w:color w:val="0000ff"/>
          <w:rtl w:val="0"/>
        </w:rPr>
        <w:t xml:space="preserve">et al.</w:t>
      </w:r>
      <w:r w:rsidDel="00000000" w:rsidR="00000000" w:rsidRPr="00000000">
        <w:rPr>
          <w:rtl w:val="0"/>
        </w:rPr>
        <w:t xml:space="preserve">, 1981; Kaur &amp; Dheer, 1982; Sethi &amp; Gupta, 1973; Sharma 1987; see Table S1).</w:t>
      </w:r>
    </w:p>
    <w:p w:rsidR="00000000" w:rsidDel="00000000" w:rsidP="00000000" w:rsidRDefault="00000000" w:rsidRPr="00000000" w14:paraId="00000023">
      <w:pPr>
        <w:spacing w:line="480" w:lineRule="auto"/>
        <w:ind w:left="0" w:firstLine="0"/>
        <w:rPr>
          <w:b w:val="1"/>
        </w:rPr>
      </w:pPr>
      <w:r w:rsidDel="00000000" w:rsidR="00000000" w:rsidRPr="00000000">
        <w:rPr>
          <w:rtl w:val="0"/>
        </w:rPr>
      </w:r>
    </w:p>
    <w:p w:rsidR="00000000" w:rsidDel="00000000" w:rsidP="00000000" w:rsidRDefault="00000000" w:rsidRPr="00000000" w14:paraId="00000024">
      <w:pPr>
        <w:spacing w:line="480" w:lineRule="auto"/>
        <w:ind w:left="0" w:firstLine="0"/>
        <w:rPr>
          <w:i w:val="1"/>
        </w:rPr>
      </w:pPr>
      <w:r w:rsidDel="00000000" w:rsidR="00000000" w:rsidRPr="00000000">
        <w:rPr>
          <w:b w:val="1"/>
          <w:i w:val="1"/>
          <w:rtl w:val="0"/>
        </w:rPr>
        <w:t xml:space="preserve">Risk Taking</w:t>
      </w:r>
      <w:r w:rsidDel="00000000" w:rsidR="00000000" w:rsidRPr="00000000">
        <w:rPr>
          <w:rtl w:val="0"/>
        </w:rPr>
      </w:r>
    </w:p>
    <w:p w:rsidR="00000000" w:rsidDel="00000000" w:rsidP="00000000" w:rsidRDefault="00000000" w:rsidRPr="00000000" w14:paraId="00000025">
      <w:pPr>
        <w:spacing w:line="480" w:lineRule="auto"/>
        <w:ind w:left="0" w:firstLine="720"/>
        <w:rPr/>
      </w:pPr>
      <w:r w:rsidDel="00000000" w:rsidR="00000000" w:rsidRPr="00000000">
        <w:rPr>
          <w:rtl w:val="0"/>
        </w:rPr>
        <w:t xml:space="preserve">M</w:t>
      </w:r>
      <w:r w:rsidDel="00000000" w:rsidR="00000000" w:rsidRPr="00000000">
        <w:rPr>
          <w:rtl w:val="0"/>
        </w:rPr>
        <w:t xml:space="preserve">oving beyond the Big Five, there is some support for a positive effect of birth order on risk taking based on WEIRD samples (United States of America: Argys</w:t>
      </w:r>
      <w:r w:rsidDel="00000000" w:rsidR="00000000" w:rsidRPr="00000000">
        <w:rPr>
          <w:color w:val="0000ff"/>
          <w:rtl w:val="0"/>
        </w:rPr>
        <w:t xml:space="preserve"> et al.</w:t>
      </w:r>
      <w:r w:rsidDel="00000000" w:rsidR="00000000" w:rsidRPr="00000000">
        <w:rPr>
          <w:rtl w:val="0"/>
        </w:rPr>
        <w:t xml:space="preserve">, 2006; Averett</w:t>
      </w:r>
      <w:r w:rsidDel="00000000" w:rsidR="00000000" w:rsidRPr="00000000">
        <w:rPr>
          <w:color w:val="0000ff"/>
          <w:rtl w:val="0"/>
        </w:rPr>
        <w:t xml:space="preserve"> et al.</w:t>
      </w:r>
      <w:r w:rsidDel="00000000" w:rsidR="00000000" w:rsidRPr="00000000">
        <w:rPr>
          <w:rtl w:val="0"/>
        </w:rPr>
        <w:t xml:space="preserve">, 2011; meta-analysis: Sulloway &amp; Zweigenhaft, 2010). However, Eisenmann (1987) stated that first-born males tended to choose the riskier option, and Wang </w:t>
      </w:r>
      <w:r w:rsidDel="00000000" w:rsidR="00000000" w:rsidRPr="00000000">
        <w:rPr>
          <w:color w:val="0000ff"/>
          <w:rtl w:val="0"/>
        </w:rPr>
        <w:t xml:space="preserve">et al. </w:t>
      </w:r>
      <w:r w:rsidDel="00000000" w:rsidR="00000000" w:rsidRPr="00000000">
        <w:rPr>
          <w:rtl w:val="0"/>
        </w:rPr>
        <w:t xml:space="preserve">(2009) noted that the relationship between birth order and risk preference differed for varying risk domains. Both studies used samples from the United States. A recent study based on three large samples (two German samples and an international </w:t>
      </w:r>
      <w:r w:rsidDel="00000000" w:rsidR="00000000" w:rsidRPr="00000000">
        <w:rPr>
          <w:rtl w:val="0"/>
        </w:rPr>
        <w:t xml:space="preserve">database </w:t>
      </w:r>
      <w:r w:rsidDel="00000000" w:rsidR="00000000" w:rsidRPr="00000000">
        <w:rPr>
          <w:rtl w:val="0"/>
        </w:rPr>
        <w:t xml:space="preserve">of explorers and revolutionaries) found no robust effect of birth order on risk taking (Lejarraga</w:t>
      </w:r>
      <w:r w:rsidDel="00000000" w:rsidR="00000000" w:rsidRPr="00000000">
        <w:rPr>
          <w:color w:val="0000ff"/>
          <w:rtl w:val="0"/>
        </w:rPr>
        <w:t xml:space="preserve"> et al.</w:t>
      </w:r>
      <w:r w:rsidDel="00000000" w:rsidR="00000000" w:rsidRPr="00000000">
        <w:rPr>
          <w:rtl w:val="0"/>
        </w:rPr>
        <w:t xml:space="preserve">, 2019). To our knowledge, no evidence for or against birth order effects on risk taking or risk aversion in non-WEIRD populations exists.</w:t>
      </w:r>
    </w:p>
    <w:p w:rsidR="00000000" w:rsidDel="00000000" w:rsidP="00000000" w:rsidRDefault="00000000" w:rsidRPr="00000000" w14:paraId="00000026">
      <w:pPr>
        <w:spacing w:line="480" w:lineRule="auto"/>
        <w:ind w:left="0" w:firstLine="0"/>
        <w:rPr/>
      </w:pPr>
      <w:r w:rsidDel="00000000" w:rsidR="00000000" w:rsidRPr="00000000">
        <w:rPr>
          <w:rtl w:val="0"/>
        </w:rPr>
      </w:r>
    </w:p>
    <w:p w:rsidR="00000000" w:rsidDel="00000000" w:rsidP="00000000" w:rsidRDefault="00000000" w:rsidRPr="00000000" w14:paraId="00000027">
      <w:pPr>
        <w:spacing w:line="480" w:lineRule="auto"/>
        <w:ind w:left="0" w:firstLine="0"/>
        <w:rPr>
          <w:b w:val="1"/>
        </w:rPr>
      </w:pPr>
      <w:r w:rsidDel="00000000" w:rsidR="00000000" w:rsidRPr="00000000">
        <w:rPr>
          <w:b w:val="1"/>
          <w:rtl w:val="0"/>
        </w:rPr>
        <w:t xml:space="preserve">The Current Study</w:t>
      </w:r>
    </w:p>
    <w:p w:rsidR="00000000" w:rsidDel="00000000" w:rsidP="00000000" w:rsidRDefault="00000000" w:rsidRPr="00000000" w14:paraId="00000028">
      <w:pPr>
        <w:spacing w:line="480" w:lineRule="auto"/>
        <w:ind w:firstLine="708.6614173228347"/>
        <w:rPr/>
      </w:pPr>
      <w:r w:rsidDel="00000000" w:rsidR="00000000" w:rsidRPr="00000000">
        <w:rPr>
          <w:rtl w:val="0"/>
        </w:rPr>
        <w:t xml:space="preserve">B</w:t>
      </w:r>
      <w:r w:rsidDel="00000000" w:rsidR="00000000" w:rsidRPr="00000000">
        <w:rPr>
          <w:rtl w:val="0"/>
        </w:rPr>
        <w:t xml:space="preserve">irth order effects in WEIRD countries have been investigated extensively, but little is known </w:t>
      </w:r>
      <w:r w:rsidDel="00000000" w:rsidR="00000000" w:rsidRPr="00000000">
        <w:rPr>
          <w:color w:val="0000ff"/>
          <w:rtl w:val="0"/>
        </w:rPr>
        <w:t xml:space="preserve">about </w:t>
      </w:r>
      <w:r w:rsidDel="00000000" w:rsidR="00000000" w:rsidRPr="00000000">
        <w:rPr>
          <w:rtl w:val="0"/>
        </w:rPr>
        <w:t xml:space="preserve">whether similar patterns (i.e., effects on intelligence and educational attainment, lack of strong effects on Big Five) occur in the rest of the world. Because recent birth order research suggests that at least some of the confusion about the effects of birth order on the Big Five had to do with suboptimal methods (risk of overfitting owing to small samples, flexible model specification, and post-hoc theorising; see Rohrer</w:t>
      </w:r>
      <w:r w:rsidDel="00000000" w:rsidR="00000000" w:rsidRPr="00000000">
        <w:rPr>
          <w:color w:val="0000ff"/>
          <w:rtl w:val="0"/>
        </w:rPr>
        <w:t xml:space="preserve"> et al.</w:t>
      </w:r>
      <w:r w:rsidDel="00000000" w:rsidR="00000000" w:rsidRPr="00000000">
        <w:rPr>
          <w:rtl w:val="0"/>
        </w:rPr>
        <w:t xml:space="preserve">, 2017), it seems wise to implement best practices to avoid these potential pitfalls. In our study, we aim to fill the research gap regarding birth order outside of the WEIRD world while adhering to best practices in birth order research. </w:t>
      </w:r>
      <w:r w:rsidDel="00000000" w:rsidR="00000000" w:rsidRPr="00000000">
        <w:rPr>
          <w:color w:val="0000ff"/>
          <w:rtl w:val="0"/>
        </w:rPr>
        <w:t xml:space="preserve">We ensured that all analyses were straightforward</w:t>
      </w:r>
      <w:r w:rsidDel="00000000" w:rsidR="00000000" w:rsidRPr="00000000">
        <w:rPr>
          <w:rtl w:val="0"/>
        </w:rPr>
        <w:t xml:space="preserve"> and comparable to recent work on WEIRD populations, applied appropriate control for sibship size, and conducted extensive robustness checks. On the basis of the assumption that previously reported birth order effects generalize, we predicted that intelligence, educational attainment, and intellect decrease with higher birth order while extraversion, neuroticism, conscientiousness, agreeableness, and risk aversion remain unaffected. Analyses were not preregistered; however, they are fully in line with earlier studies on the topic (Rohrer et al., 2015), and extensive robustness checks are provided.</w:t>
      </w:r>
    </w:p>
    <w:p w:rsidR="00000000" w:rsidDel="00000000" w:rsidP="00000000" w:rsidRDefault="00000000" w:rsidRPr="00000000" w14:paraId="00000029">
      <w:pPr>
        <w:spacing w:line="480" w:lineRule="auto"/>
        <w:ind w:left="0" w:firstLine="0"/>
        <w:rPr/>
      </w:pPr>
      <w:r w:rsidDel="00000000" w:rsidR="00000000" w:rsidRPr="00000000">
        <w:rPr>
          <w:rtl w:val="0"/>
        </w:rPr>
      </w:r>
    </w:p>
    <w:p w:rsidR="00000000" w:rsidDel="00000000" w:rsidP="00000000" w:rsidRDefault="00000000" w:rsidRPr="00000000" w14:paraId="0000002A">
      <w:pPr>
        <w:spacing w:line="480" w:lineRule="auto"/>
        <w:jc w:val="center"/>
        <w:rPr>
          <w:b w:val="1"/>
        </w:rPr>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b w:val="1"/>
          <w:rtl w:val="0"/>
        </w:rPr>
        <w:t xml:space="preserve">Data </w:t>
      </w:r>
    </w:p>
    <w:p w:rsidR="00000000" w:rsidDel="00000000" w:rsidP="00000000" w:rsidRDefault="00000000" w:rsidRPr="00000000" w14:paraId="0000002C">
      <w:pPr>
        <w:spacing w:line="480" w:lineRule="auto"/>
        <w:ind w:firstLine="720"/>
        <w:rPr/>
      </w:pPr>
      <w:r w:rsidDel="00000000" w:rsidR="00000000" w:rsidRPr="00000000">
        <w:rPr>
          <w:rtl w:val="0"/>
        </w:rPr>
        <w:t xml:space="preserve">O</w:t>
      </w:r>
      <w:r w:rsidDel="00000000" w:rsidR="00000000" w:rsidRPr="00000000">
        <w:rPr>
          <w:rtl w:val="0"/>
        </w:rPr>
        <w:t xml:space="preserve">ur data comes from RAND’s Indonesian Family Life Survey (IFLS), an ongoing longitudinal study with 50,148 individuals living in Indonesia. Since 1993 five waves have been administered (Frankenberg &amp; Thomas, 2000; Strauss </w:t>
      </w:r>
      <w:r w:rsidDel="00000000" w:rsidR="00000000" w:rsidRPr="00000000">
        <w:rPr>
          <w:color w:val="0000ff"/>
          <w:rtl w:val="0"/>
        </w:rPr>
        <w:t xml:space="preserve">et al.</w:t>
      </w:r>
      <w:r w:rsidDel="00000000" w:rsidR="00000000" w:rsidRPr="00000000">
        <w:rPr>
          <w:rtl w:val="0"/>
        </w:rPr>
        <w:t xml:space="preserve">, 2000; Strauss</w:t>
      </w:r>
      <w:r w:rsidDel="00000000" w:rsidR="00000000" w:rsidRPr="00000000">
        <w:rPr>
          <w:color w:val="0000ff"/>
          <w:rtl w:val="0"/>
        </w:rPr>
        <w:t xml:space="preserve"> et al.</w:t>
      </w:r>
      <w:r w:rsidDel="00000000" w:rsidR="00000000" w:rsidRPr="00000000">
        <w:rPr>
          <w:rtl w:val="0"/>
        </w:rPr>
        <w:t xml:space="preserve">, 2009; </w:t>
      </w:r>
      <w:hyperlink r:id="rId14">
        <w:r w:rsidDel="00000000" w:rsidR="00000000" w:rsidRPr="00000000">
          <w:rPr>
            <w:rtl w:val="0"/>
          </w:rPr>
          <w:t xml:space="preserve">Strauss</w:t>
        </w:r>
      </w:hyperlink>
      <w:hyperlink r:id="rId15">
        <w:r w:rsidDel="00000000" w:rsidR="00000000" w:rsidRPr="00000000">
          <w:rPr>
            <w:rtl w:val="0"/>
          </w:rPr>
          <w:t xml:space="preserve"> </w:t>
        </w:r>
      </w:hyperlink>
      <w:hyperlink r:id="rId16">
        <w:r w:rsidDel="00000000" w:rsidR="00000000" w:rsidRPr="00000000">
          <w:rPr>
            <w:color w:val="0000ff"/>
            <w:rtl w:val="0"/>
          </w:rPr>
          <w:t xml:space="preserve">et al.</w:t>
        </w:r>
      </w:hyperlink>
      <w:hyperlink r:id="rId17">
        <w:r w:rsidDel="00000000" w:rsidR="00000000" w:rsidRPr="00000000">
          <w:rPr>
            <w:rtl w:val="0"/>
          </w:rPr>
          <w:t xml:space="preserve">, 2016</w:t>
        </w:r>
      </w:hyperlink>
      <w:r w:rsidDel="00000000" w:rsidR="00000000" w:rsidRPr="00000000">
        <w:rPr>
          <w:rtl w:val="0"/>
        </w:rPr>
        <w:t xml:space="preserve">). For the first wave, a sample of households that represented about 83% of the Indonesian population was approached. In the following waves every household and all split-off households were contacted. All analyses reported in this study were run on data based on this representative national panel study. We </w:t>
      </w:r>
      <w:r w:rsidDel="00000000" w:rsidR="00000000" w:rsidRPr="00000000">
        <w:rPr>
          <w:color w:val="0000ff"/>
          <w:rtl w:val="0"/>
        </w:rPr>
        <w:t xml:space="preserve">therefore </w:t>
      </w:r>
      <w:r w:rsidDel="00000000" w:rsidR="00000000" w:rsidRPr="00000000">
        <w:rPr>
          <w:rtl w:val="0"/>
        </w:rPr>
        <w:t xml:space="preserve">had no control over the exact sample size, but with </w:t>
      </w:r>
      <w:r w:rsidDel="00000000" w:rsidR="00000000" w:rsidRPr="00000000">
        <w:rPr>
          <w:i w:val="1"/>
          <w:rtl w:val="0"/>
        </w:rPr>
        <w:t xml:space="preserve">N</w:t>
      </w:r>
      <w:r w:rsidDel="00000000" w:rsidR="00000000" w:rsidRPr="00000000">
        <w:rPr>
          <w:rtl w:val="0"/>
        </w:rPr>
        <w:t xml:space="preserve"> = 11,188, </w:t>
      </w:r>
      <w:r w:rsidDel="00000000" w:rsidR="00000000" w:rsidRPr="00000000">
        <w:rPr>
          <w:rtl w:val="0"/>
        </w:rPr>
        <w:t xml:space="preserve">the sample size is comparable to or even larger than samples from recent literature on birth order effects.</w:t>
      </w:r>
      <w:r w:rsidDel="00000000" w:rsidR="00000000" w:rsidRPr="00000000">
        <w:rPr>
          <w:rtl w:val="0"/>
        </w:rPr>
      </w:r>
    </w:p>
    <w:p w:rsidR="00000000" w:rsidDel="00000000" w:rsidP="00000000" w:rsidRDefault="00000000" w:rsidRPr="00000000" w14:paraId="0000002D">
      <w:pPr>
        <w:spacing w:line="480" w:lineRule="auto"/>
        <w:ind w:firstLine="720"/>
        <w:rPr/>
      </w:pPr>
      <w:r w:rsidDel="00000000" w:rsidR="00000000" w:rsidRPr="00000000">
        <w:rPr>
          <w:rtl w:val="0"/>
        </w:rPr>
        <w:t xml:space="preserve">In each wave, women aged 15 to 49 answered questions about their pregnancy and marriage history. These questions included information about the number and order of pregnancies as well as </w:t>
      </w:r>
      <w:r w:rsidDel="00000000" w:rsidR="00000000" w:rsidRPr="00000000">
        <w:rPr>
          <w:color w:val="0000ff"/>
          <w:rtl w:val="0"/>
        </w:rPr>
        <w:t xml:space="preserve">the gender and date of birth </w:t>
      </w:r>
      <w:r w:rsidDel="00000000" w:rsidR="00000000" w:rsidRPr="00000000">
        <w:rPr>
          <w:rtl w:val="0"/>
        </w:rPr>
        <w:t xml:space="preserve">of each child. Overall, 15,983 women reported 49,868 pregnancies. Marriage history allowed us to approximately infer the identity of the father. Based on this data we were able to construct full sibling order (based on the same mother and father) for 42,682 individuals.</w:t>
      </w:r>
    </w:p>
    <w:p w:rsidR="00000000" w:rsidDel="00000000" w:rsidP="00000000" w:rsidRDefault="00000000" w:rsidRPr="00000000" w14:paraId="0000002E">
      <w:pPr>
        <w:spacing w:line="480" w:lineRule="auto"/>
        <w:rPr/>
      </w:pPr>
      <w:r w:rsidDel="00000000" w:rsidR="00000000" w:rsidRPr="00000000">
        <w:rPr>
          <w:rtl w:val="0"/>
        </w:rPr>
        <w:tab/>
        <w:t xml:space="preserve">In keeping with earlier studies we excluded families with </w:t>
      </w:r>
      <w:r w:rsidDel="00000000" w:rsidR="00000000" w:rsidRPr="00000000">
        <w:rPr>
          <w:rtl w:val="0"/>
        </w:rPr>
        <w:t xml:space="preserve">multiple births</w:t>
      </w:r>
      <w:r w:rsidDel="00000000" w:rsidR="00000000" w:rsidRPr="00000000">
        <w:rPr>
          <w:rtl w:val="0"/>
        </w:rPr>
        <w:t xml:space="preserve"> or only children. </w:t>
      </w:r>
      <w:r w:rsidDel="00000000" w:rsidR="00000000" w:rsidRPr="00000000">
        <w:rPr>
          <w:rtl w:val="0"/>
        </w:rPr>
        <w:t xml:space="preserve">The designs suitable </w:t>
      </w:r>
      <w:r w:rsidDel="00000000" w:rsidR="00000000" w:rsidRPr="00000000">
        <w:rPr>
          <w:color w:val="0000ff"/>
          <w:rtl w:val="0"/>
        </w:rPr>
        <w:t xml:space="preserve">for investigating</w:t>
      </w:r>
      <w:r w:rsidDel="00000000" w:rsidR="00000000" w:rsidRPr="00000000">
        <w:rPr>
          <w:rtl w:val="0"/>
        </w:rPr>
        <w:t xml:space="preserve"> birth order effects—comparison among children with the same number of siblings, or within-family comparisons—are not suitable </w:t>
      </w:r>
      <w:r w:rsidDel="00000000" w:rsidR="00000000" w:rsidRPr="00000000">
        <w:rPr>
          <w:color w:val="0000ff"/>
          <w:rtl w:val="0"/>
        </w:rPr>
        <w:t xml:space="preserve">for investigating</w:t>
      </w:r>
      <w:r w:rsidDel="00000000" w:rsidR="00000000" w:rsidRPr="00000000">
        <w:rPr>
          <w:rtl w:val="0"/>
        </w:rPr>
        <w:t xml:space="preserve"> whether only children differ from other children. In particular, when investigating only children, great care needs to be taken to control for systematic differences between families of different sizes.</w:t>
      </w:r>
      <w:r w:rsidDel="00000000" w:rsidR="00000000" w:rsidRPr="00000000">
        <w:rPr>
          <w:rtl w:val="0"/>
        </w:rPr>
        <w:t xml:space="preserve"> For analyses of birth order effects, we could only include individuals who participated in the fifth wave of the IFLS. A summary of the inclusion process for the full sibling birth order is shown in Table 1.</w:t>
      </w:r>
    </w:p>
    <w:p w:rsidR="00000000" w:rsidDel="00000000" w:rsidP="00000000" w:rsidRDefault="00000000" w:rsidRPr="00000000" w14:paraId="0000002F">
      <w:pPr>
        <w:spacing w:line="480" w:lineRule="auto"/>
        <w:ind w:left="0" w:firstLine="720"/>
        <w:rPr/>
      </w:pPr>
      <w:r w:rsidDel="00000000" w:rsidR="00000000" w:rsidRPr="00000000">
        <w:rPr>
          <w:rtl w:val="0"/>
        </w:rPr>
        <w:t xml:space="preserve">Survey materials and data are openly available on the IFLS </w:t>
      </w:r>
      <w:r w:rsidDel="00000000" w:rsidR="00000000" w:rsidRPr="00000000">
        <w:rPr>
          <w:rtl w:val="0"/>
        </w:rPr>
        <w:t xml:space="preserve">website</w:t>
      </w:r>
      <w:r w:rsidDel="00000000" w:rsidR="00000000" w:rsidRPr="00000000">
        <w:rPr>
          <w:rtl w:val="0"/>
        </w:rPr>
        <w:t xml:space="preserve"> </w:t>
      </w:r>
      <w:hyperlink r:id="rId18">
        <w:r w:rsidDel="00000000" w:rsidR="00000000" w:rsidRPr="00000000">
          <w:rPr>
            <w:color w:val="0000ff"/>
            <w:u w:val="single"/>
            <w:rtl w:val="0"/>
          </w:rPr>
          <w:t xml:space="preserve">www.rand.org/labor/FLS/IFLS.</w:t>
        </w:r>
      </w:hyperlink>
      <w:hyperlink r:id="rId19">
        <w:r w:rsidDel="00000000" w:rsidR="00000000" w:rsidRPr="00000000">
          <w:rPr>
            <w:color w:val="0000ff"/>
            <w:u w:val="single"/>
            <w:rtl w:val="0"/>
          </w:rPr>
          <w:t xml:space="preserve">html</w:t>
        </w:r>
      </w:hyperlink>
      <w:r w:rsidDel="00000000" w:rsidR="00000000" w:rsidRPr="00000000">
        <w:rPr>
          <w:rtl w:val="0"/>
        </w:rPr>
        <w:t xml:space="preserve"> </w:t>
      </w:r>
      <w:r w:rsidDel="00000000" w:rsidR="00000000" w:rsidRPr="00000000">
        <w:rPr>
          <w:rtl w:val="0"/>
        </w:rPr>
        <w:t xml:space="preserve">(Frankenberg &amp; Thomas, 2000; Strauss et al., 2009; Strauss et al., 2000; </w:t>
      </w:r>
      <w:hyperlink r:id="rId20">
        <w:r w:rsidDel="00000000" w:rsidR="00000000" w:rsidRPr="00000000">
          <w:rPr>
            <w:rtl w:val="0"/>
          </w:rPr>
          <w:t xml:space="preserve">Strauss et al., 2016</w:t>
        </w:r>
      </w:hyperlink>
      <w:r w:rsidDel="00000000" w:rsidR="00000000" w:rsidRPr="00000000">
        <w:rPr>
          <w:rtl w:val="0"/>
        </w:rPr>
        <w:t xml:space="preserve">). </w:t>
      </w:r>
      <w:r w:rsidDel="00000000" w:rsidR="00000000" w:rsidRPr="00000000">
        <w:rPr>
          <w:rtl w:val="0"/>
        </w:rPr>
        <w:t xml:space="preserve">The necessary datasets </w:t>
      </w:r>
      <w:r w:rsidDel="00000000" w:rsidR="00000000" w:rsidRPr="00000000">
        <w:rPr>
          <w:color w:val="0000ff"/>
          <w:rtl w:val="0"/>
        </w:rPr>
        <w:t xml:space="preserve">for reproducing</w:t>
      </w:r>
      <w:r w:rsidDel="00000000" w:rsidR="00000000" w:rsidRPr="00000000">
        <w:rPr>
          <w:rtl w:val="0"/>
        </w:rPr>
        <w:t xml:space="preserve"> our analyses are described on the Open Science Framework </w:t>
      </w:r>
      <w:hyperlink r:id="rId21">
        <w:r w:rsidDel="00000000" w:rsidR="00000000" w:rsidRPr="00000000">
          <w:rPr>
            <w:color w:val="0000ff"/>
            <w:u w:val="single"/>
            <w:rtl w:val="0"/>
          </w:rPr>
          <w:t xml:space="preserve">https://osf.io/v2n6q/</w:t>
        </w:r>
      </w:hyperlink>
      <w:r w:rsidDel="00000000" w:rsidR="00000000" w:rsidRPr="00000000">
        <w:rPr>
          <w:rtl w:val="0"/>
        </w:rPr>
        <w:t xml:space="preserve">.</w:t>
      </w:r>
      <w:r w:rsidDel="00000000" w:rsidR="00000000" w:rsidRPr="00000000">
        <w:rPr>
          <w:rtl w:val="0"/>
        </w:rPr>
        <w:t xml:space="preserve"> All our analyses and code are documented on our </w:t>
      </w:r>
      <w:r w:rsidDel="00000000" w:rsidR="00000000" w:rsidRPr="00000000">
        <w:rPr>
          <w:rtl w:val="0"/>
        </w:rPr>
        <w:t xml:space="preserve">website</w:t>
      </w:r>
      <w:r w:rsidDel="00000000" w:rsidR="00000000" w:rsidRPr="00000000">
        <w:rPr>
          <w:rtl w:val="0"/>
        </w:rPr>
        <w:t xml:space="preserve"> </w:t>
      </w:r>
      <w:hyperlink r:id="rId22">
        <w:r w:rsidDel="00000000" w:rsidR="00000000" w:rsidRPr="00000000">
          <w:rPr>
            <w:color w:val="0000ff"/>
            <w:u w:val="single"/>
            <w:rtl w:val="0"/>
          </w:rPr>
          <w:t xml:space="preserve">https://laurabotzet.github.io/birth_order_ifls/</w:t>
        </w:r>
      </w:hyperlink>
      <w:r w:rsidDel="00000000" w:rsidR="00000000" w:rsidRPr="00000000">
        <w:rPr>
          <w:rtl w:val="0"/>
        </w:rPr>
        <w:t xml:space="preserve"> and available to download on the Open Science Framework.</w:t>
      </w:r>
      <w:r w:rsidDel="00000000" w:rsidR="00000000" w:rsidRPr="00000000">
        <w:rPr>
          <w:rtl w:val="0"/>
        </w:rPr>
        <w:t xml:space="preserve"> </w:t>
      </w:r>
      <w:r w:rsidDel="00000000" w:rsidR="00000000" w:rsidRPr="00000000">
        <w:rPr>
          <w:rtl w:val="0"/>
        </w:rPr>
        <w:t xml:space="preserve">A codebook generated using the codebook package (Arslan, 2019) can be found at </w:t>
      </w:r>
      <w:hyperlink r:id="rId23">
        <w:r w:rsidDel="00000000" w:rsidR="00000000" w:rsidRPr="00000000">
          <w:rPr>
            <w:color w:val="0000ff"/>
            <w:u w:val="single"/>
            <w:rtl w:val="0"/>
          </w:rPr>
          <w:t xml:space="preserve">https://laurabotzet.github.io/birth_order_ifls/2_codebook.html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b w:val="1"/>
          <w:rtl w:val="0"/>
        </w:rPr>
        <w:t xml:space="preserve">Outcomes</w:t>
      </w:r>
      <w:r w:rsidDel="00000000" w:rsidR="00000000" w:rsidRPr="00000000">
        <w:rPr>
          <w:rtl w:val="0"/>
        </w:rPr>
      </w:r>
    </w:p>
    <w:p w:rsidR="00000000" w:rsidDel="00000000" w:rsidP="00000000" w:rsidRDefault="00000000" w:rsidRPr="00000000" w14:paraId="00000032">
      <w:pPr>
        <w:spacing w:line="480" w:lineRule="auto"/>
        <w:ind w:firstLine="720"/>
        <w:rPr/>
      </w:pPr>
      <w:r w:rsidDel="00000000" w:rsidR="00000000" w:rsidRPr="00000000">
        <w:rPr>
          <w:rtl w:val="0"/>
        </w:rPr>
        <w:t xml:space="preserve">W</w:t>
      </w:r>
      <w:r w:rsidDel="00000000" w:rsidR="00000000" w:rsidRPr="00000000">
        <w:rPr>
          <w:rtl w:val="0"/>
        </w:rPr>
        <w:t xml:space="preserve">e included intelligence, educational attainment, personality, and risk aversion as outcomes in our main analyses. Additional analyses (</w:t>
      </w:r>
      <w:r w:rsidDel="00000000" w:rsidR="00000000" w:rsidRPr="00000000">
        <w:rPr>
          <w:rtl w:val="0"/>
        </w:rPr>
        <w:t xml:space="preserve">detailed</w:t>
      </w:r>
      <w:r w:rsidDel="00000000" w:rsidR="00000000" w:rsidRPr="00000000">
        <w:rPr>
          <w:rtl w:val="0"/>
        </w:rPr>
        <w:t xml:space="preserve"> results reported on the supplementary website) included income, self employment,</w:t>
      </w:r>
      <w:r w:rsidDel="00000000" w:rsidR="00000000" w:rsidRPr="00000000">
        <w:rPr>
          <w:rtl w:val="0"/>
        </w:rPr>
        <w:t xml:space="preserve"> working category (e.g., unpaid family worker), working sector, </w:t>
      </w:r>
      <w:r w:rsidDel="00000000" w:rsidR="00000000" w:rsidRPr="00000000">
        <w:rPr>
          <w:rtl w:val="0"/>
        </w:rPr>
        <w:t xml:space="preserve">and smoking behavior</w:t>
      </w:r>
      <w:r w:rsidDel="00000000" w:rsidR="00000000" w:rsidRPr="00000000">
        <w:rPr>
          <w:i w:val="1"/>
          <w:rtl w:val="0"/>
        </w:rPr>
        <w:t xml:space="preserve"> </w:t>
      </w:r>
      <w:r w:rsidDel="00000000" w:rsidR="00000000" w:rsidRPr="00000000">
        <w:rPr>
          <w:rtl w:val="0"/>
        </w:rPr>
        <w:t xml:space="preserve">as outcomes.</w:t>
      </w:r>
      <w:r w:rsidDel="00000000" w:rsidR="00000000" w:rsidRPr="00000000">
        <w:rPr>
          <w:rtl w:val="0"/>
        </w:rPr>
        <w:t xml:space="preserve"> </w:t>
      </w:r>
      <w:r w:rsidDel="00000000" w:rsidR="00000000" w:rsidRPr="00000000">
        <w:rPr>
          <w:rtl w:val="0"/>
        </w:rPr>
        <w:t xml:space="preserve">All outcomes are based on the fifth wave of the IFLS. </w:t>
      </w:r>
      <w:r w:rsidDel="00000000" w:rsidR="00000000" w:rsidRPr="00000000">
        <w:rPr>
          <w:rtl w:val="0"/>
        </w:rPr>
        <w:t xml:space="preserve">Continuous</w:t>
      </w:r>
      <w:r w:rsidDel="00000000" w:rsidR="00000000" w:rsidRPr="00000000">
        <w:rPr>
          <w:rtl w:val="0"/>
        </w:rPr>
        <w:t xml:space="preserve"> outcomes were z-standardized (</w:t>
      </w:r>
      <w:r w:rsidDel="00000000" w:rsidR="00000000" w:rsidRPr="00000000">
        <w:rPr>
          <w:i w:val="1"/>
          <w:rtl w:val="0"/>
        </w:rPr>
        <w:t xml:space="preserve">M</w:t>
      </w:r>
      <w:r w:rsidDel="00000000" w:rsidR="00000000" w:rsidRPr="00000000">
        <w:rPr>
          <w:rtl w:val="0"/>
        </w:rPr>
        <w:t xml:space="preserve"> = 0, </w:t>
      </w:r>
      <w:r w:rsidDel="00000000" w:rsidR="00000000" w:rsidRPr="00000000">
        <w:rPr>
          <w:i w:val="1"/>
          <w:rtl w:val="0"/>
        </w:rPr>
        <w:t xml:space="preserve">SD </w:t>
      </w:r>
      <w:r w:rsidDel="00000000" w:rsidR="00000000" w:rsidRPr="00000000">
        <w:rPr>
          <w:rtl w:val="0"/>
        </w:rPr>
        <w:t xml:space="preserve">=1) to make effect sizes easier to compare.</w:t>
      </w:r>
      <w:r w:rsidDel="00000000" w:rsidR="00000000" w:rsidRPr="00000000">
        <w:rPr>
          <w:rtl w:val="0"/>
        </w:rPr>
        <w:t xml:space="preserve"> For a detailed description of all outcomes see Strauss et al. (2016).</w:t>
      </w:r>
    </w:p>
    <w:p w:rsidR="00000000" w:rsidDel="00000000" w:rsidP="00000000" w:rsidRDefault="00000000" w:rsidRPr="00000000" w14:paraId="00000033">
      <w:pPr>
        <w:spacing w:line="480" w:lineRule="auto"/>
        <w:ind w:firstLine="720"/>
        <w:rPr/>
      </w:pPr>
      <w:r w:rsidDel="00000000" w:rsidR="00000000" w:rsidRPr="00000000">
        <w:rPr>
          <w:rtl w:val="0"/>
        </w:rPr>
      </w:r>
    </w:p>
    <w:p w:rsidR="00000000" w:rsidDel="00000000" w:rsidP="00000000" w:rsidRDefault="00000000" w:rsidRPr="00000000" w14:paraId="00000034">
      <w:pPr>
        <w:spacing w:line="480" w:lineRule="auto"/>
        <w:rPr>
          <w:b w:val="1"/>
          <w:i w:val="1"/>
        </w:rPr>
      </w:pPr>
      <w:r w:rsidDel="00000000" w:rsidR="00000000" w:rsidRPr="00000000">
        <w:rPr>
          <w:b w:val="1"/>
          <w:i w:val="1"/>
          <w:rtl w:val="0"/>
        </w:rPr>
        <w:t xml:space="preserve">Intelligence</w:t>
      </w:r>
      <w:r w:rsidDel="00000000" w:rsidR="00000000" w:rsidRPr="00000000">
        <w:rPr>
          <w:rtl w:val="0"/>
        </w:rPr>
      </w:r>
    </w:p>
    <w:p w:rsidR="00000000" w:rsidDel="00000000" w:rsidP="00000000" w:rsidRDefault="00000000" w:rsidRPr="00000000" w14:paraId="00000035">
      <w:pPr>
        <w:spacing w:line="480" w:lineRule="auto"/>
        <w:ind w:firstLine="720"/>
        <w:rPr/>
      </w:pPr>
      <w:r w:rsidDel="00000000" w:rsidR="00000000" w:rsidRPr="00000000">
        <w:rPr>
          <w:rtl w:val="0"/>
        </w:rPr>
        <w:t xml:space="preserve">F</w:t>
      </w:r>
      <w:r w:rsidDel="00000000" w:rsidR="00000000" w:rsidRPr="00000000">
        <w:rPr>
          <w:rtl w:val="0"/>
        </w:rPr>
        <w:t xml:space="preserve">ive intelligence subtests were conducted in the fifth wave of IFLS. All respondents aged 15 or older were asked to take part in these tests, </w:t>
      </w:r>
      <w:r w:rsidDel="00000000" w:rsidR="00000000" w:rsidRPr="00000000">
        <w:rPr>
          <w:color w:val="0000ff"/>
          <w:rtl w:val="0"/>
        </w:rPr>
        <w:t xml:space="preserve">which were as follows</w:t>
      </w:r>
      <w:r w:rsidDel="00000000" w:rsidR="00000000" w:rsidRPr="00000000">
        <w:rPr>
          <w:rtl w:val="0"/>
        </w:rPr>
        <w:t xml:space="preserve">: </w:t>
      </w:r>
      <w:r w:rsidDel="00000000" w:rsidR="00000000" w:rsidRPr="00000000">
        <w:rPr>
          <w:rtl w:val="0"/>
        </w:rPr>
        <w:t xml:space="preserve">(a) </w:t>
      </w:r>
      <w:r w:rsidDel="00000000" w:rsidR="00000000" w:rsidRPr="00000000">
        <w:rPr>
          <w:color w:val="0000ff"/>
          <w:rtl w:val="0"/>
        </w:rPr>
        <w:t xml:space="preserve">Respondents </w:t>
      </w:r>
      <w:r w:rsidDel="00000000" w:rsidR="00000000" w:rsidRPr="00000000">
        <w:rPr>
          <w:rtl w:val="0"/>
        </w:rPr>
        <w:t xml:space="preserve">answered a shortened version of a Raven’s matrices test that consisted of eight items. For each item, </w:t>
      </w:r>
      <w:r w:rsidDel="00000000" w:rsidR="00000000" w:rsidRPr="00000000">
        <w:rPr>
          <w:color w:val="0000ff"/>
          <w:rtl w:val="0"/>
        </w:rPr>
        <w:t xml:space="preserve">they </w:t>
      </w:r>
      <w:r w:rsidDel="00000000" w:rsidR="00000000" w:rsidRPr="00000000">
        <w:rPr>
          <w:rtl w:val="0"/>
        </w:rPr>
        <w:t xml:space="preserve">were asked to identify the missing element out of six possible elements to complete a pattern. (b) </w:t>
      </w:r>
      <w:r w:rsidDel="00000000" w:rsidR="00000000" w:rsidRPr="00000000">
        <w:rPr>
          <w:color w:val="0000ff"/>
          <w:rtl w:val="0"/>
        </w:rPr>
        <w:t xml:space="preserve">Respondents </w:t>
      </w:r>
      <w:r w:rsidDel="00000000" w:rsidR="00000000" w:rsidRPr="00000000">
        <w:rPr>
          <w:rtl w:val="0"/>
        </w:rPr>
        <w:t xml:space="preserve">were asked to count backwards from 100 in steps of 7s. (c) </w:t>
      </w:r>
      <w:r w:rsidDel="00000000" w:rsidR="00000000" w:rsidRPr="00000000">
        <w:rPr>
          <w:color w:val="0000ff"/>
          <w:rtl w:val="0"/>
        </w:rPr>
        <w:t xml:space="preserve">Respondents were given a delayed word recall test in which they</w:t>
      </w:r>
      <w:r w:rsidDel="00000000" w:rsidR="00000000" w:rsidRPr="00000000">
        <w:rPr>
          <w:rtl w:val="0"/>
        </w:rPr>
        <w:t xml:space="preserve"> heard a list of 10 nouns and had to recall as many words as possible </w:t>
      </w:r>
      <w:r w:rsidDel="00000000" w:rsidR="00000000" w:rsidRPr="00000000">
        <w:rPr>
          <w:color w:val="0000ff"/>
          <w:rtl w:val="0"/>
        </w:rPr>
        <w:t xml:space="preserve">4 to 5</w:t>
      </w:r>
      <w:r w:rsidDel="00000000" w:rsidR="00000000" w:rsidRPr="00000000">
        <w:rPr>
          <w:rtl w:val="0"/>
        </w:rPr>
        <w:t xml:space="preserve"> minutes later. (d) </w:t>
      </w:r>
      <w:r w:rsidDel="00000000" w:rsidR="00000000" w:rsidRPr="00000000">
        <w:rPr>
          <w:color w:val="0000ff"/>
          <w:rtl w:val="0"/>
        </w:rPr>
        <w:t xml:space="preserve">Respondents </w:t>
      </w:r>
      <w:r w:rsidDel="00000000" w:rsidR="00000000" w:rsidRPr="00000000">
        <w:rPr>
          <w:rtl w:val="0"/>
        </w:rPr>
        <w:t xml:space="preserve">were given an adaptive number series test in which </w:t>
      </w:r>
      <w:r w:rsidDel="00000000" w:rsidR="00000000" w:rsidRPr="00000000">
        <w:rPr>
          <w:color w:val="0000ff"/>
          <w:rtl w:val="0"/>
        </w:rPr>
        <w:t xml:space="preserve">they </w:t>
      </w:r>
      <w:r w:rsidDel="00000000" w:rsidR="00000000" w:rsidRPr="00000000">
        <w:rPr>
          <w:rtl w:val="0"/>
        </w:rPr>
        <w:t xml:space="preserve">answered six out of 15 items. Each item showed a pattern of numbers with one missing value. </w:t>
      </w:r>
      <w:r w:rsidDel="00000000" w:rsidR="00000000" w:rsidRPr="00000000">
        <w:rPr>
          <w:color w:val="0000ff"/>
          <w:rtl w:val="0"/>
        </w:rPr>
        <w:t xml:space="preserve">Respondents </w:t>
      </w:r>
      <w:r w:rsidDel="00000000" w:rsidR="00000000" w:rsidRPr="00000000">
        <w:rPr>
          <w:rtl w:val="0"/>
        </w:rPr>
        <w:t xml:space="preserve">had to name the missing number (e.g., “7 – 8 – ? – 10”). The first three items were given to all participants. Based on the accuracy of the first three responses a subsequent set of three items was chosen. A Rasch scoring model was used to identify a person’s ability for a given set of response patterns with varying difficulties; a composite score was calculated for each participant </w:t>
      </w:r>
      <w:hyperlink r:id="rId24">
        <w:r w:rsidDel="00000000" w:rsidR="00000000" w:rsidRPr="00000000">
          <w:rPr>
            <w:rtl w:val="0"/>
          </w:rPr>
          <w:t xml:space="preserve">(Strauss et al., 2016)</w:t>
        </w:r>
      </w:hyperlink>
      <w:r w:rsidDel="00000000" w:rsidR="00000000" w:rsidRPr="00000000">
        <w:rPr>
          <w:rtl w:val="0"/>
        </w:rPr>
        <w:t xml:space="preserve">. (e) </w:t>
      </w:r>
      <w:r w:rsidDel="00000000" w:rsidR="00000000" w:rsidRPr="00000000">
        <w:rPr>
          <w:rtl w:val="0"/>
        </w:rPr>
        <w:t xml:space="preserve">All respondents aged 15 to 59 participated in a math test. Each respondent answered five multiple choice questions measuring mathematical abilities (three mathematical calculations and two math text problems). </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b w:val="1"/>
          <w:i w:val="1"/>
        </w:rPr>
      </w:pPr>
      <w:r w:rsidDel="00000000" w:rsidR="00000000" w:rsidRPr="00000000">
        <w:rPr>
          <w:b w:val="1"/>
          <w:i w:val="1"/>
          <w:rtl w:val="0"/>
        </w:rPr>
        <w:t xml:space="preserve">Years of Education</w:t>
      </w:r>
    </w:p>
    <w:p w:rsidR="00000000" w:rsidDel="00000000" w:rsidP="00000000" w:rsidRDefault="00000000" w:rsidRPr="00000000" w14:paraId="00000038">
      <w:pPr>
        <w:spacing w:line="480" w:lineRule="auto"/>
        <w:ind w:firstLine="720"/>
        <w:rPr/>
      </w:pPr>
      <w:r w:rsidDel="00000000" w:rsidR="00000000" w:rsidRPr="00000000">
        <w:rPr>
          <w:rtl w:val="0"/>
        </w:rPr>
        <w:t xml:space="preserve">P</w:t>
      </w:r>
      <w:r w:rsidDel="00000000" w:rsidR="00000000" w:rsidRPr="00000000">
        <w:rPr>
          <w:rtl w:val="0"/>
        </w:rPr>
        <w:t xml:space="preserve">articipants reported the highest educational level they had attended (elementary, junior high, senior high, university) and the highest grade they completed at this educational level. Based on these items we were able to reconstruct years of education.</w:t>
      </w:r>
    </w:p>
    <w:p w:rsidR="00000000" w:rsidDel="00000000" w:rsidP="00000000" w:rsidRDefault="00000000" w:rsidRPr="00000000" w14:paraId="00000039">
      <w:pPr>
        <w:spacing w:line="480" w:lineRule="auto"/>
        <w:rPr>
          <w:i w:val="1"/>
        </w:rPr>
      </w:pPr>
      <w:r w:rsidDel="00000000" w:rsidR="00000000" w:rsidRPr="00000000">
        <w:rPr>
          <w:rtl w:val="0"/>
        </w:rPr>
      </w:r>
    </w:p>
    <w:p w:rsidR="00000000" w:rsidDel="00000000" w:rsidP="00000000" w:rsidRDefault="00000000" w:rsidRPr="00000000" w14:paraId="0000003A">
      <w:pPr>
        <w:spacing w:line="480" w:lineRule="auto"/>
        <w:rPr>
          <w:b w:val="1"/>
          <w:i w:val="1"/>
        </w:rPr>
      </w:pPr>
      <w:r w:rsidDel="00000000" w:rsidR="00000000" w:rsidRPr="00000000">
        <w:rPr>
          <w:b w:val="1"/>
          <w:i w:val="1"/>
          <w:rtl w:val="0"/>
        </w:rPr>
        <w:t xml:space="preserve">Big Five Personality Traits</w:t>
      </w:r>
    </w:p>
    <w:p w:rsidR="00000000" w:rsidDel="00000000" w:rsidP="00000000" w:rsidRDefault="00000000" w:rsidRPr="00000000" w14:paraId="0000003B">
      <w:pPr>
        <w:spacing w:line="480" w:lineRule="auto"/>
        <w:ind w:firstLine="720"/>
        <w:rPr/>
      </w:pPr>
      <w:r w:rsidDel="00000000" w:rsidR="00000000" w:rsidRPr="00000000">
        <w:rPr>
          <w:rtl w:val="0"/>
        </w:rPr>
        <w:t xml:space="preserve">P</w:t>
      </w:r>
      <w:r w:rsidDel="00000000" w:rsidR="00000000" w:rsidRPr="00000000">
        <w:rPr>
          <w:rtl w:val="0"/>
        </w:rPr>
        <w:t xml:space="preserve">ersonality was assessed with the Big Five Index 15 (BFI 15</w:t>
      </w:r>
      <w:r w:rsidDel="00000000" w:rsidR="00000000" w:rsidRPr="00000000">
        <w:rPr>
          <w:rtl w:val="0"/>
        </w:rPr>
        <w:t xml:space="preserve">) for all respondents aged 15 or older</w:t>
      </w:r>
      <w:r w:rsidDel="00000000" w:rsidR="00000000" w:rsidRPr="00000000">
        <w:rPr>
          <w:rtl w:val="0"/>
        </w:rPr>
        <w:t xml:space="preserve">. The BFI 15 is based on the Big Five Inventory-SOEP </w:t>
      </w:r>
      <w:hyperlink r:id="rId25">
        <w:r w:rsidDel="00000000" w:rsidR="00000000" w:rsidRPr="00000000">
          <w:rPr>
            <w:rtl w:val="0"/>
          </w:rPr>
          <w:t xml:space="preserve">(Schupp &amp; Gerlitz, 2008)</w:t>
        </w:r>
      </w:hyperlink>
      <w:r w:rsidDel="00000000" w:rsidR="00000000" w:rsidRPr="00000000">
        <w:rPr>
          <w:rtl w:val="0"/>
        </w:rPr>
        <w:t xml:space="preserve">, which in turn </w:t>
      </w:r>
      <w:r w:rsidDel="00000000" w:rsidR="00000000" w:rsidRPr="00000000">
        <w:rPr>
          <w:rtl w:val="0"/>
        </w:rPr>
        <w:t xml:space="preserve">is a short version of the Big Five Inventory and precludes examining single personality facets (e.g., intellect).</w:t>
      </w:r>
      <w:r w:rsidDel="00000000" w:rsidR="00000000" w:rsidRPr="00000000">
        <w:rPr>
          <w:rtl w:val="0"/>
        </w:rPr>
        <w:t xml:space="preserve"> All 15 items started with the phrase “I see myself as someone who ....” Three items were asked for each of the Big Five personality dimensions: extraversion (e.g., “… is talkative.”), neuroticism (e.g., “… worries a lot.”), conscientiousness (e.g., “… does a thorough job.”), agreeableness (e.g., “… is considerate and kind to almost everyone.”), and openness</w:t>
      </w:r>
      <w:r w:rsidDel="00000000" w:rsidR="00000000" w:rsidRPr="00000000">
        <w:rPr>
          <w:i w:val="1"/>
          <w:rtl w:val="0"/>
        </w:rPr>
        <w:t xml:space="preserve"> </w:t>
      </w:r>
      <w:r w:rsidDel="00000000" w:rsidR="00000000" w:rsidRPr="00000000">
        <w:rPr>
          <w:rtl w:val="0"/>
        </w:rPr>
        <w:t xml:space="preserve">(e.g. “… is original, comes up with new ideas.”). Participants expressed their agreement on a 5‑point Likert scale (from </w:t>
      </w:r>
      <w:r w:rsidDel="00000000" w:rsidR="00000000" w:rsidRPr="00000000">
        <w:rPr>
          <w:i w:val="1"/>
          <w:rtl w:val="0"/>
        </w:rPr>
        <w:t xml:space="preserve">1</w:t>
      </w:r>
      <w:r w:rsidDel="00000000" w:rsidR="00000000" w:rsidRPr="00000000">
        <w:rPr>
          <w:rtl w:val="0"/>
        </w:rPr>
        <w:t xml:space="preserve"> = “Disagree strongly” to </w:t>
      </w:r>
      <w:r w:rsidDel="00000000" w:rsidR="00000000" w:rsidRPr="00000000">
        <w:rPr>
          <w:i w:val="1"/>
          <w:rtl w:val="0"/>
        </w:rPr>
        <w:t xml:space="preserve">5</w:t>
      </w:r>
      <w:r w:rsidDel="00000000" w:rsidR="00000000" w:rsidRPr="00000000">
        <w:rPr>
          <w:rtl w:val="0"/>
        </w:rPr>
        <w:t xml:space="preserve"> = “Agree strongly”).</w:t>
      </w:r>
      <w:r w:rsidDel="00000000" w:rsidR="00000000" w:rsidRPr="00000000">
        <w:rPr>
          <w:i w:val="1"/>
          <w:rtl w:val="0"/>
        </w:rPr>
        <w:t xml:space="preserve"> </w:t>
      </w:r>
      <w:r w:rsidDel="00000000" w:rsidR="00000000" w:rsidRPr="00000000">
        <w:rPr>
          <w:rtl w:val="0"/>
        </w:rPr>
        <w:t xml:space="preserve">The BFI 15 is used in many large-scale surveys</w:t>
      </w:r>
      <w:r w:rsidDel="00000000" w:rsidR="00000000" w:rsidRPr="00000000">
        <w:rPr>
          <w:color w:val="0000ff"/>
          <w:rtl w:val="0"/>
        </w:rPr>
        <w:t xml:space="preserve">; i</w:t>
      </w:r>
      <w:r w:rsidDel="00000000" w:rsidR="00000000" w:rsidRPr="00000000">
        <w:rPr>
          <w:color w:val="0000ff"/>
          <w:rtl w:val="0"/>
        </w:rPr>
        <w:t xml:space="preserve">n this case,</w:t>
      </w:r>
      <w:r w:rsidDel="00000000" w:rsidR="00000000" w:rsidRPr="00000000">
        <w:rPr>
          <w:rtl w:val="0"/>
        </w:rPr>
        <w:t xml:space="preserve"> the items were simply translated </w:t>
      </w:r>
      <w:r w:rsidDel="00000000" w:rsidR="00000000" w:rsidRPr="00000000">
        <w:rPr>
          <w:color w:val="0000ff"/>
          <w:rtl w:val="0"/>
        </w:rPr>
        <w:t xml:space="preserve">into </w:t>
      </w:r>
      <w:r w:rsidDel="00000000" w:rsidR="00000000" w:rsidRPr="00000000">
        <w:rPr>
          <w:rtl w:val="0"/>
        </w:rPr>
        <w:t xml:space="preserve">Indonesian</w:t>
      </w:r>
      <w:r w:rsidDel="00000000" w:rsidR="00000000" w:rsidRPr="00000000">
        <w:rPr>
          <w:rtl w:val="0"/>
        </w:rPr>
        <w:t xml:space="preserve"> (details provided in Strauss et al., 2016).</w:t>
      </w:r>
      <w:r w:rsidDel="00000000" w:rsidR="00000000" w:rsidRPr="00000000">
        <w:rPr>
          <w:rtl w:val="0"/>
        </w:rPr>
        <w:t xml:space="preserve"> An earlier study by Wibowo </w:t>
      </w:r>
      <w:r w:rsidDel="00000000" w:rsidR="00000000" w:rsidRPr="00000000">
        <w:rPr>
          <w:color w:val="0000ff"/>
          <w:rtl w:val="0"/>
        </w:rPr>
        <w:t xml:space="preserve">et al. </w:t>
      </w:r>
      <w:r w:rsidDel="00000000" w:rsidR="00000000" w:rsidRPr="00000000">
        <w:rPr>
          <w:rtl w:val="0"/>
        </w:rPr>
        <w:t xml:space="preserve">(2017) using the 44-item Big Five Inventory showed sufficient reliability (Cronbach’s alpha ranged between .69 and .85) but limited validity (exploratory factor analysis revealed eight instead of five factors) in an Indonesian sample.</w:t>
      </w:r>
    </w:p>
    <w:p w:rsidR="00000000" w:rsidDel="00000000" w:rsidP="00000000" w:rsidRDefault="00000000" w:rsidRPr="00000000" w14:paraId="0000003C">
      <w:pPr>
        <w:spacing w:line="480" w:lineRule="auto"/>
        <w:ind w:firstLine="720"/>
        <w:rPr/>
      </w:pPr>
      <w:r w:rsidDel="00000000" w:rsidR="00000000" w:rsidRPr="00000000">
        <w:rPr>
          <w:rtl w:val="0"/>
        </w:rPr>
      </w:r>
    </w:p>
    <w:p w:rsidR="00000000" w:rsidDel="00000000" w:rsidP="00000000" w:rsidRDefault="00000000" w:rsidRPr="00000000" w14:paraId="0000003D">
      <w:pPr>
        <w:spacing w:line="480" w:lineRule="auto"/>
        <w:rPr>
          <w:b w:val="1"/>
          <w:i w:val="1"/>
        </w:rPr>
      </w:pPr>
      <w:r w:rsidDel="00000000" w:rsidR="00000000" w:rsidRPr="00000000">
        <w:rPr>
          <w:b w:val="1"/>
          <w:i w:val="1"/>
          <w:rtl w:val="0"/>
        </w:rPr>
        <w:t xml:space="preserve">Risk Aversion</w:t>
      </w:r>
    </w:p>
    <w:p w:rsidR="00000000" w:rsidDel="00000000" w:rsidP="00000000" w:rsidRDefault="00000000" w:rsidRPr="00000000" w14:paraId="0000003E">
      <w:pPr>
        <w:spacing w:line="480" w:lineRule="auto"/>
        <w:rPr/>
      </w:pPr>
      <w:r w:rsidDel="00000000" w:rsidR="00000000" w:rsidRPr="00000000">
        <w:rPr>
          <w:rtl w:val="0"/>
        </w:rPr>
        <w:t xml:space="preserve">Risk aversion was assessed with an adaptive hypothetical lottery choice task </w:t>
      </w:r>
      <w:r w:rsidDel="00000000" w:rsidR="00000000" w:rsidRPr="00000000">
        <w:rPr>
          <w:rtl w:val="0"/>
        </w:rPr>
        <w:t xml:space="preserve">for all respondents aged 15 or older</w:t>
      </w:r>
      <w:r w:rsidDel="00000000" w:rsidR="00000000" w:rsidRPr="00000000">
        <w:rPr>
          <w:rtl w:val="0"/>
        </w:rPr>
        <w:t xml:space="preserve">. Analyses of the Mexican Family Life Survey had suggested that hypothetical lotteries yield similar results to lotteries that are paid out </w:t>
      </w:r>
      <w:hyperlink r:id="rId26">
        <w:r w:rsidDel="00000000" w:rsidR="00000000" w:rsidRPr="00000000">
          <w:rPr>
            <w:rtl w:val="0"/>
          </w:rPr>
          <w:t xml:space="preserve">(Hamoudi, 2006)</w:t>
        </w:r>
      </w:hyperlink>
      <w:r w:rsidDel="00000000" w:rsidR="00000000" w:rsidRPr="00000000">
        <w:rPr>
          <w:rtl w:val="0"/>
        </w:rPr>
        <w:t xml:space="preserve">. Two different sets of questions, A and B, were asked (randomized order across participants). The sets differed in the amount of the payoffs and the variance of their expected payoffs. Set B’s certain payoffs were higher than </w:t>
      </w:r>
      <w:r w:rsidDel="00000000" w:rsidR="00000000" w:rsidRPr="00000000">
        <w:rPr>
          <w:color w:val="0000ff"/>
          <w:rtl w:val="0"/>
        </w:rPr>
        <w:t xml:space="preserve">Set </w:t>
      </w:r>
      <w:r w:rsidDel="00000000" w:rsidR="00000000" w:rsidRPr="00000000">
        <w:rPr>
          <w:rtl w:val="0"/>
        </w:rPr>
        <w:t xml:space="preserve">A’s. The uncertain payoffs in Set B had higher coefficients of variation than </w:t>
      </w:r>
      <w:r w:rsidDel="00000000" w:rsidR="00000000" w:rsidRPr="00000000">
        <w:rPr>
          <w:color w:val="0000ff"/>
          <w:rtl w:val="0"/>
        </w:rPr>
        <w:t xml:space="preserve">did </w:t>
      </w:r>
      <w:r w:rsidDel="00000000" w:rsidR="00000000" w:rsidRPr="00000000">
        <w:rPr>
          <w:rtl w:val="0"/>
        </w:rPr>
        <w:t xml:space="preserve">those in </w:t>
      </w:r>
      <w:r w:rsidDel="00000000" w:rsidR="00000000" w:rsidRPr="00000000">
        <w:rPr>
          <w:color w:val="0000ff"/>
          <w:rtl w:val="0"/>
        </w:rPr>
        <w:t xml:space="preserve">Set </w:t>
      </w:r>
      <w:r w:rsidDel="00000000" w:rsidR="00000000" w:rsidRPr="00000000">
        <w:rPr>
          <w:rtl w:val="0"/>
        </w:rPr>
        <w:t xml:space="preserve">A, reflecting a higher risk–reward ratio (for a more detailed description see Ng, 2013). Many participants gave inconsistent responses across the two tasks and current research suggests that lottery tasks may be poor measures of individual differences in risk preferences compared to self-reports </w:t>
      </w:r>
      <w:hyperlink r:id="rId27">
        <w:r w:rsidDel="00000000" w:rsidR="00000000" w:rsidRPr="00000000">
          <w:rPr>
            <w:rtl w:val="0"/>
          </w:rPr>
          <w:t xml:space="preserve">(Frey </w:t>
        </w:r>
      </w:hyperlink>
      <w:hyperlink r:id="rId28">
        <w:r w:rsidDel="00000000" w:rsidR="00000000" w:rsidRPr="00000000">
          <w:rPr>
            <w:color w:val="0000ff"/>
            <w:rtl w:val="0"/>
          </w:rPr>
          <w:t xml:space="preserve">et al.</w:t>
        </w:r>
      </w:hyperlink>
      <w:hyperlink r:id="rId29">
        <w:r w:rsidDel="00000000" w:rsidR="00000000" w:rsidRPr="00000000">
          <w:rPr>
            <w:rtl w:val="0"/>
          </w:rPr>
          <w:t xml:space="preserve">, 2017)</w:t>
        </w:r>
      </w:hyperlink>
      <w:r w:rsidDel="00000000" w:rsidR="00000000" w:rsidRPr="00000000">
        <w:rPr>
          <w:rtl w:val="0"/>
        </w:rPr>
        <w:t xml:space="preserve">.</w:t>
      </w:r>
    </w:p>
    <w:p w:rsidR="00000000" w:rsidDel="00000000" w:rsidP="00000000" w:rsidRDefault="00000000" w:rsidRPr="00000000" w14:paraId="0000003F">
      <w:pPr>
        <w:spacing w:line="480" w:lineRule="auto"/>
        <w:rPr>
          <w:b w:val="1"/>
          <w:i w:val="1"/>
        </w:rPr>
      </w:pPr>
      <w:r w:rsidDel="00000000" w:rsidR="00000000" w:rsidRPr="00000000">
        <w:rPr>
          <w:rtl w:val="0"/>
        </w:rPr>
      </w:r>
    </w:p>
    <w:p w:rsidR="00000000" w:rsidDel="00000000" w:rsidP="00000000" w:rsidRDefault="00000000" w:rsidRPr="00000000" w14:paraId="00000040">
      <w:pPr>
        <w:spacing w:line="480" w:lineRule="auto"/>
        <w:rPr>
          <w:b w:val="1"/>
          <w:i w:val="1"/>
        </w:rPr>
      </w:pPr>
      <w:r w:rsidDel="00000000" w:rsidR="00000000" w:rsidRPr="00000000">
        <w:rPr>
          <w:b w:val="1"/>
          <w:i w:val="1"/>
          <w:rtl w:val="0"/>
        </w:rPr>
        <w:t xml:space="preserve">Additional Outcomes</w:t>
      </w:r>
    </w:p>
    <w:p w:rsidR="00000000" w:rsidDel="00000000" w:rsidP="00000000" w:rsidRDefault="00000000" w:rsidRPr="00000000" w14:paraId="00000041">
      <w:pPr>
        <w:spacing w:line="480" w:lineRule="auto"/>
        <w:rPr/>
      </w:pPr>
      <w:r w:rsidDel="00000000" w:rsidR="00000000" w:rsidRPr="00000000">
        <w:rPr>
          <w:rtl w:val="0"/>
        </w:rPr>
        <w:t xml:space="preserve">To further investigate the effects of birth order on additional outcomes we included income in the last year, self employment (</w:t>
      </w:r>
      <w:r w:rsidDel="00000000" w:rsidR="00000000" w:rsidRPr="00000000">
        <w:rPr>
          <w:i w:val="1"/>
          <w:rtl w:val="0"/>
        </w:rPr>
        <w:t xml:space="preserve">0</w:t>
      </w:r>
      <w:r w:rsidDel="00000000" w:rsidR="00000000" w:rsidRPr="00000000">
        <w:rPr>
          <w:rtl w:val="0"/>
        </w:rPr>
        <w:t xml:space="preserve"> = no, </w:t>
      </w:r>
      <w:r w:rsidDel="00000000" w:rsidR="00000000" w:rsidRPr="00000000">
        <w:rPr>
          <w:i w:val="1"/>
          <w:rtl w:val="0"/>
        </w:rPr>
        <w:t xml:space="preserve">1</w:t>
      </w:r>
      <w:r w:rsidDel="00000000" w:rsidR="00000000" w:rsidRPr="00000000">
        <w:rPr>
          <w:rtl w:val="0"/>
        </w:rPr>
        <w:t xml:space="preserve"> = yes), smoking behavior in the last year (</w:t>
      </w:r>
      <w:r w:rsidDel="00000000" w:rsidR="00000000" w:rsidRPr="00000000">
        <w:rPr>
          <w:i w:val="1"/>
          <w:rtl w:val="0"/>
        </w:rPr>
        <w:t xml:space="preserve">0</w:t>
      </w:r>
      <w:r w:rsidDel="00000000" w:rsidR="00000000" w:rsidRPr="00000000">
        <w:rPr>
          <w:rtl w:val="0"/>
        </w:rPr>
        <w:t xml:space="preserve"> = no, </w:t>
      </w:r>
      <w:r w:rsidDel="00000000" w:rsidR="00000000" w:rsidRPr="00000000">
        <w:rPr>
          <w:i w:val="1"/>
          <w:rtl w:val="0"/>
        </w:rPr>
        <w:t xml:space="preserve">1</w:t>
      </w:r>
      <w:r w:rsidDel="00000000" w:rsidR="00000000" w:rsidRPr="00000000">
        <w:rPr>
          <w:rtl w:val="0"/>
        </w:rPr>
        <w:t xml:space="preserve"> = yes)</w:t>
      </w:r>
      <w:r w:rsidDel="00000000" w:rsidR="00000000" w:rsidRPr="00000000">
        <w:rPr>
          <w:rtl w:val="0"/>
        </w:rPr>
        <w:t xml:space="preserve">, category of work (six categories: casual worker in agriculture; casual worker not in agriculture; government worker; private worker; self employment; unpaid family worker; </w:t>
      </w:r>
      <w:r w:rsidDel="00000000" w:rsidR="00000000" w:rsidRPr="00000000">
        <w:rPr>
          <w:i w:val="1"/>
          <w:rtl w:val="0"/>
        </w:rPr>
        <w:t xml:space="preserve">0</w:t>
      </w:r>
      <w:r w:rsidDel="00000000" w:rsidR="00000000" w:rsidRPr="00000000">
        <w:rPr>
          <w:rtl w:val="0"/>
        </w:rPr>
        <w:t xml:space="preserve"> = no, </w:t>
      </w:r>
      <w:r w:rsidDel="00000000" w:rsidR="00000000" w:rsidRPr="00000000">
        <w:rPr>
          <w:i w:val="1"/>
          <w:rtl w:val="0"/>
        </w:rPr>
        <w:t xml:space="preserve">1</w:t>
      </w:r>
      <w:r w:rsidDel="00000000" w:rsidR="00000000" w:rsidRPr="00000000">
        <w:rPr>
          <w:rtl w:val="0"/>
        </w:rPr>
        <w:t xml:space="preserve"> = yes)</w:t>
      </w:r>
      <w:r w:rsidDel="00000000" w:rsidR="00000000" w:rsidRPr="00000000">
        <w:rPr>
          <w:rtl w:val="0"/>
        </w:rPr>
        <w:t xml:space="preserve">, and sector of work (</w:t>
      </w:r>
      <w:r w:rsidDel="00000000" w:rsidR="00000000" w:rsidRPr="00000000">
        <w:rPr>
          <w:rtl w:val="0"/>
        </w:rPr>
        <w:t xml:space="preserve">eight</w:t>
      </w:r>
      <w:r w:rsidDel="00000000" w:rsidR="00000000" w:rsidRPr="00000000">
        <w:rPr>
          <w:rtl w:val="0"/>
        </w:rPr>
        <w:t xml:space="preserve"> sectors: agriculture, forestry, fishing, and hunting; construction; electricity, gas, and water; finance, insurance, real estate, and business service; manufacturing; mining and quarrying; social services; transportation, storage, and communication; </w:t>
      </w:r>
      <w:r w:rsidDel="00000000" w:rsidR="00000000" w:rsidRPr="00000000">
        <w:rPr>
          <w:i w:val="1"/>
          <w:rtl w:val="0"/>
        </w:rPr>
        <w:t xml:space="preserve">0</w:t>
      </w:r>
      <w:r w:rsidDel="00000000" w:rsidR="00000000" w:rsidRPr="00000000">
        <w:rPr>
          <w:rtl w:val="0"/>
        </w:rPr>
        <w:t xml:space="preserve"> = no, </w:t>
      </w:r>
      <w:r w:rsidDel="00000000" w:rsidR="00000000" w:rsidRPr="00000000">
        <w:rPr>
          <w:i w:val="1"/>
          <w:rtl w:val="0"/>
        </w:rPr>
        <w:t xml:space="preserve">1</w:t>
      </w:r>
      <w:r w:rsidDel="00000000" w:rsidR="00000000" w:rsidRPr="00000000">
        <w:rPr>
          <w:rtl w:val="0"/>
        </w:rPr>
        <w:t xml:space="preserve"> = yes)</w:t>
      </w:r>
      <w:r w:rsidDel="00000000" w:rsidR="00000000" w:rsidRPr="00000000">
        <w:rPr>
          <w:rtl w:val="0"/>
        </w:rPr>
        <w:t xml:space="preserve">. All of these outcomes were assessed in the fifth wave of the IFLS.</w:t>
      </w:r>
    </w:p>
    <w:p w:rsidR="00000000" w:rsidDel="00000000" w:rsidP="00000000" w:rsidRDefault="00000000" w:rsidRPr="00000000" w14:paraId="00000042">
      <w:pPr>
        <w:spacing w:line="480" w:lineRule="auto"/>
        <w:rPr>
          <w:b w:val="1"/>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b w:val="1"/>
          <w:rtl w:val="0"/>
        </w:rPr>
        <w:t xml:space="preserve">Analysis</w:t>
      </w:r>
    </w:p>
    <w:p w:rsidR="00000000" w:rsidDel="00000000" w:rsidP="00000000" w:rsidRDefault="00000000" w:rsidRPr="00000000" w14:paraId="00000044">
      <w:pPr>
        <w:spacing w:line="480" w:lineRule="auto"/>
        <w:ind w:firstLine="720"/>
        <w:rPr/>
      </w:pPr>
      <w:r w:rsidDel="00000000" w:rsidR="00000000" w:rsidRPr="00000000">
        <w:rPr>
          <w:rtl w:val="0"/>
        </w:rPr>
        <w:t xml:space="preserve">B</w:t>
      </w:r>
      <w:r w:rsidDel="00000000" w:rsidR="00000000" w:rsidRPr="00000000">
        <w:rPr>
          <w:rtl w:val="0"/>
        </w:rPr>
        <w:t xml:space="preserve">irth order and sibship size were calculated for </w:t>
      </w:r>
      <w:r w:rsidDel="00000000" w:rsidR="00000000" w:rsidRPr="00000000">
        <w:rPr>
          <w:rtl w:val="0"/>
        </w:rPr>
        <w:t xml:space="preserve">full sibships</w:t>
      </w:r>
      <w:r w:rsidDel="00000000" w:rsidR="00000000" w:rsidRPr="00000000">
        <w:rPr>
          <w:rtl w:val="0"/>
        </w:rPr>
        <w:t xml:space="preserve"> (same father and mother)</w:t>
      </w:r>
      <w:r w:rsidDel="00000000" w:rsidR="00000000" w:rsidRPr="00000000">
        <w:rPr>
          <w:rtl w:val="0"/>
        </w:rPr>
        <w:t xml:space="preserve"> based on the maternal reports of pregnancy and marriage history of all women aged 15–49 who participated in an IFLS wave</w:t>
      </w:r>
      <w:r w:rsidDel="00000000" w:rsidR="00000000" w:rsidRPr="00000000">
        <w:rPr>
          <w:rtl w:val="0"/>
        </w:rPr>
        <w:t xml:space="preserve">. In all models, we adjusted for the</w:t>
      </w:r>
      <w:r w:rsidDel="00000000" w:rsidR="00000000" w:rsidRPr="00000000">
        <w:rPr>
          <w:rtl w:val="0"/>
        </w:rPr>
        <w:t xml:space="preserve"> categorical effect of sibship size </w:t>
      </w:r>
      <w:r w:rsidDel="00000000" w:rsidR="00000000" w:rsidRPr="00000000">
        <w:rPr>
          <w:rtl w:val="0"/>
        </w:rPr>
        <w:t xml:space="preserve">(effects of sibship size 2, 3, 4, 5, and over 5)</w:t>
      </w:r>
      <w:r w:rsidDel="00000000" w:rsidR="00000000" w:rsidRPr="00000000">
        <w:rPr>
          <w:rtl w:val="0"/>
        </w:rPr>
        <w:t xml:space="preserve">, self-reported gender, a third-order polynomial for age, and a family random effect to account for dependencies within sibships. We then tested for a linear birth order effect, for nonlinear effects </w:t>
      </w:r>
      <w:r w:rsidDel="00000000" w:rsidR="00000000" w:rsidRPr="00000000">
        <w:rPr>
          <w:rtl w:val="0"/>
        </w:rPr>
        <w:t xml:space="preserve">(by testing categorical effects of birth order 1, 2, 3, 4, 5, and over 5</w:t>
      </w:r>
      <w:r w:rsidDel="00000000" w:rsidR="00000000" w:rsidRPr="00000000">
        <w:rPr>
          <w:rtl w:val="0"/>
        </w:rPr>
        <w:t xml:space="preserve">), and for potential interactions with number of siblings, and went on to iteratively compare models to see whether each model improved upon the preceding one. We </w:t>
      </w:r>
      <w:r w:rsidDel="00000000" w:rsidR="00000000" w:rsidRPr="00000000">
        <w:rPr>
          <w:color w:val="0000ff"/>
          <w:rtl w:val="0"/>
        </w:rPr>
        <w:t xml:space="preserve">also </w:t>
      </w:r>
      <w:r w:rsidDel="00000000" w:rsidR="00000000" w:rsidRPr="00000000">
        <w:rPr>
          <w:rtl w:val="0"/>
        </w:rPr>
        <w:t xml:space="preserve">reported estimates and confidence intervals of the birth order effects to further examine the influence of birth order on the outcomes and compare effect sizes to the existing literature.</w:t>
      </w:r>
    </w:p>
    <w:p w:rsidR="00000000" w:rsidDel="00000000" w:rsidP="00000000" w:rsidRDefault="00000000" w:rsidRPr="00000000" w14:paraId="00000045">
      <w:pPr>
        <w:spacing w:line="480" w:lineRule="auto"/>
        <w:ind w:firstLine="720"/>
        <w:rPr/>
      </w:pPr>
      <w:r w:rsidDel="00000000" w:rsidR="00000000" w:rsidRPr="00000000">
        <w:rPr>
          <w:rtl w:val="0"/>
        </w:rPr>
        <w:t xml:space="preserve">We performed additional robustness analyses based on maternal sibships and maternal pregnancy order (including e.g., stillbirths) and we tested the effect of excluding all individuals in sibships bigger than five. Furthermore, we repeated all analyses after multiple imputation (for details see the </w:t>
      </w:r>
      <w:r w:rsidDel="00000000" w:rsidR="00000000" w:rsidRPr="00000000">
        <w:rPr>
          <w:color w:val="0000ff"/>
          <w:rtl w:val="0"/>
        </w:rPr>
        <w:t xml:space="preserve">following </w:t>
      </w:r>
      <w:r w:rsidDel="00000000" w:rsidR="00000000" w:rsidRPr="00000000">
        <w:rPr>
          <w:rtl w:val="0"/>
        </w:rPr>
        <w:t xml:space="preserve">section, Handling Missing Data). We state where results changed depending on the analysis approach and report all robustness analyses on the website. </w:t>
      </w:r>
    </w:p>
    <w:p w:rsidR="00000000" w:rsidDel="00000000" w:rsidP="00000000" w:rsidRDefault="00000000" w:rsidRPr="00000000" w14:paraId="00000046">
      <w:pPr>
        <w:spacing w:line="480" w:lineRule="auto"/>
        <w:ind w:firstLine="720"/>
        <w:rPr/>
      </w:pPr>
      <w:r w:rsidDel="00000000" w:rsidR="00000000" w:rsidRPr="00000000">
        <w:rPr>
          <w:rtl w:val="0"/>
        </w:rPr>
        <w:t xml:space="preserve">We reported the results of our model comparisons for each outcome based on full sibling order. Because of the number of outcomes and owing to calls for more stringent significance cutoffs in empirical science, we set the significance threshold to .005 </w:t>
      </w:r>
      <w:hyperlink r:id="rId30">
        <w:r w:rsidDel="00000000" w:rsidR="00000000" w:rsidRPr="00000000">
          <w:rPr>
            <w:rtl w:val="0"/>
          </w:rPr>
          <w:t xml:space="preserve">(Benjamin et al., 2017)</w:t>
        </w:r>
      </w:hyperlink>
      <w:r w:rsidDel="00000000" w:rsidR="00000000" w:rsidRPr="00000000">
        <w:rPr>
          <w:rtl w:val="0"/>
        </w:rPr>
        <w:t xml:space="preserve">. We summarise results here briefly, and report them in full online (</w:t>
      </w:r>
      <w:hyperlink r:id="rId31">
        <w:r w:rsidDel="00000000" w:rsidR="00000000" w:rsidRPr="00000000">
          <w:rPr>
            <w:color w:val="0000ff"/>
            <w:u w:val="single"/>
            <w:rtl w:val="0"/>
          </w:rPr>
          <w:t xml:space="preserve">https://laurabotzet.github.io/birth_order_ifls/4_analyses.html</w:t>
        </w:r>
      </w:hyperlink>
      <w:r w:rsidDel="00000000" w:rsidR="00000000" w:rsidRPr="00000000">
        <w:rPr>
          <w:rtl w:val="0"/>
        </w:rPr>
        <w:t xml:space="preserve">).</w:t>
      </w:r>
    </w:p>
    <w:p w:rsidR="00000000" w:rsidDel="00000000" w:rsidP="00000000" w:rsidRDefault="00000000" w:rsidRPr="00000000" w14:paraId="00000047">
      <w:pPr>
        <w:spacing w:line="480" w:lineRule="auto"/>
        <w:ind w:firstLine="720"/>
        <w:rPr/>
      </w:pPr>
      <w:r w:rsidDel="00000000" w:rsidR="00000000" w:rsidRPr="00000000">
        <w:rPr>
          <w:rtl w:val="0"/>
        </w:rPr>
        <w:t xml:space="preserve">All analyses were conducted in R, version </w:t>
      </w:r>
      <w:r w:rsidDel="00000000" w:rsidR="00000000" w:rsidRPr="00000000">
        <w:rPr>
          <w:rtl w:val="0"/>
        </w:rPr>
        <w:t xml:space="preserve">3.3.</w:t>
      </w:r>
      <w:r w:rsidDel="00000000" w:rsidR="00000000" w:rsidRPr="00000000">
        <w:rPr>
          <w:rtl w:val="0"/>
        </w:rPr>
        <w:t xml:space="preserve">3 </w:t>
      </w:r>
      <w:hyperlink r:id="rId32">
        <w:r w:rsidDel="00000000" w:rsidR="00000000" w:rsidRPr="00000000">
          <w:rPr>
            <w:rtl w:val="0"/>
          </w:rPr>
          <w:t xml:space="preserve">(R Core Team, 2013)</w:t>
        </w:r>
      </w:hyperlink>
      <w:r w:rsidDel="00000000" w:rsidR="00000000" w:rsidRPr="00000000">
        <w:rPr>
          <w:rtl w:val="0"/>
        </w:rPr>
        <w:t xml:space="preserve">. We conducted within-family analyses by running mixed effects models using the lme4 package version 1.1–12 </w:t>
      </w:r>
      <w:hyperlink r:id="rId33">
        <w:r w:rsidDel="00000000" w:rsidR="00000000" w:rsidRPr="00000000">
          <w:rPr>
            <w:rtl w:val="0"/>
          </w:rPr>
          <w:t xml:space="preserve">(Bates </w:t>
        </w:r>
      </w:hyperlink>
      <w:hyperlink r:id="rId34">
        <w:r w:rsidDel="00000000" w:rsidR="00000000" w:rsidRPr="00000000">
          <w:rPr>
            <w:color w:val="0000ff"/>
            <w:rtl w:val="0"/>
          </w:rPr>
          <w:t xml:space="preserve">et al.</w:t>
        </w:r>
      </w:hyperlink>
      <w:hyperlink r:id="rId35">
        <w:r w:rsidDel="00000000" w:rsidR="00000000" w:rsidRPr="00000000">
          <w:rPr>
            <w:rtl w:val="0"/>
          </w:rPr>
          <w:t xml:space="preserve">, 2015)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spacing w:line="480" w:lineRule="auto"/>
        <w:rPr>
          <w:b w:val="1"/>
        </w:rPr>
      </w:pPr>
      <w:r w:rsidDel="00000000" w:rsidR="00000000" w:rsidRPr="00000000">
        <w:rPr>
          <w:rtl w:val="0"/>
        </w:rPr>
      </w:r>
    </w:p>
    <w:p w:rsidR="00000000" w:rsidDel="00000000" w:rsidP="00000000" w:rsidRDefault="00000000" w:rsidRPr="00000000" w14:paraId="00000049">
      <w:pPr>
        <w:spacing w:line="480" w:lineRule="auto"/>
        <w:rPr>
          <w:b w:val="1"/>
        </w:rPr>
      </w:pPr>
      <w:r w:rsidDel="00000000" w:rsidR="00000000" w:rsidRPr="00000000">
        <w:rPr>
          <w:b w:val="1"/>
          <w:rtl w:val="0"/>
        </w:rPr>
        <w:t xml:space="preserve">Handling Missing Data</w:t>
      </w:r>
      <w:r w:rsidDel="00000000" w:rsidR="00000000" w:rsidRPr="00000000">
        <w:rPr>
          <w:rtl w:val="0"/>
        </w:rPr>
      </w:r>
    </w:p>
    <w:p w:rsidR="00000000" w:rsidDel="00000000" w:rsidP="00000000" w:rsidRDefault="00000000" w:rsidRPr="00000000" w14:paraId="0000004A">
      <w:pPr>
        <w:spacing w:line="480" w:lineRule="auto"/>
        <w:ind w:firstLine="720"/>
        <w:rPr/>
      </w:pPr>
      <w:r w:rsidDel="00000000" w:rsidR="00000000" w:rsidRPr="00000000">
        <w:rPr>
          <w:color w:val="0000ff"/>
          <w:rtl w:val="0"/>
        </w:rPr>
        <w:t xml:space="preserve">L</w:t>
      </w:r>
      <w:r w:rsidDel="00000000" w:rsidR="00000000" w:rsidRPr="00000000">
        <w:rPr>
          <w:color w:val="0000ff"/>
          <w:rtl w:val="0"/>
        </w:rPr>
        <w:t xml:space="preserve">ike</w:t>
      </w:r>
      <w:r w:rsidDel="00000000" w:rsidR="00000000" w:rsidRPr="00000000">
        <w:rPr>
          <w:color w:val="0000ff"/>
          <w:rtl w:val="0"/>
        </w:rPr>
        <w:t xml:space="preserve"> </w:t>
      </w:r>
      <w:r w:rsidDel="00000000" w:rsidR="00000000" w:rsidRPr="00000000">
        <w:rPr>
          <w:rtl w:val="0"/>
        </w:rPr>
        <w:t xml:space="preserve">other large panel studies, the IFLS had </w:t>
      </w:r>
      <w:r w:rsidDel="00000000" w:rsidR="00000000" w:rsidRPr="00000000">
        <w:rPr>
          <w:rtl w:val="0"/>
        </w:rPr>
        <w:t xml:space="preserve">systematic </w:t>
      </w:r>
      <w:r w:rsidDel="00000000" w:rsidR="00000000" w:rsidRPr="00000000">
        <w:rPr>
          <w:rtl w:val="0"/>
        </w:rPr>
        <w:t xml:space="preserve">missing data. Some questions were only answered by a subset of participants (depending on age), some participants were absent for one of the waves, some mothers did not fill out the pregnancy questionnaire which we used to ascertain birth order, and some missing data were due to panel mortality. </w:t>
      </w:r>
      <w:r w:rsidDel="00000000" w:rsidR="00000000" w:rsidRPr="00000000">
        <w:rPr>
          <w:rtl w:val="0"/>
        </w:rPr>
        <w:t xml:space="preserve">To impute birth order for individuals whose mothers had not filled out the pregnancy questionnaire, we computed variables which we </w:t>
      </w:r>
      <w:r w:rsidDel="00000000" w:rsidR="00000000" w:rsidRPr="00000000">
        <w:rPr>
          <w:rtl w:val="0"/>
        </w:rPr>
        <w:t xml:space="preserve">called </w:t>
      </w:r>
      <w:r w:rsidDel="00000000" w:rsidR="00000000" w:rsidRPr="00000000">
        <w:rPr>
          <w:rtl w:val="0"/>
        </w:rPr>
        <w:t xml:space="preserve">“</w:t>
      </w:r>
      <w:r w:rsidDel="00000000" w:rsidR="00000000" w:rsidRPr="00000000">
        <w:rPr>
          <w:rtl w:val="0"/>
        </w:rPr>
        <w:t xml:space="preserve">naive birth order” and “naive sibling coun</w:t>
      </w:r>
      <w:r w:rsidDel="00000000" w:rsidR="00000000" w:rsidRPr="00000000">
        <w:rPr>
          <w:rtl w:val="0"/>
        </w:rPr>
        <w:t xml:space="preserve">t</w:t>
      </w:r>
      <w:r w:rsidDel="00000000" w:rsidR="00000000" w:rsidRPr="00000000">
        <w:rPr>
          <w:rtl w:val="0"/>
        </w:rPr>
        <w:t xml:space="preserve">.” This was simply the order according to birth year by people reporting the same mother. </w:t>
      </w:r>
      <w:r w:rsidDel="00000000" w:rsidR="00000000" w:rsidRPr="00000000">
        <w:rPr>
          <w:rtl w:val="0"/>
        </w:rPr>
        <w:t xml:space="preserve">Pre-imputation analyses showed high agreement between the naive birth order and the </w:t>
      </w:r>
      <w:r w:rsidDel="00000000" w:rsidR="00000000" w:rsidRPr="00000000">
        <w:rPr>
          <w:rtl w:val="0"/>
        </w:rPr>
        <w:t xml:space="preserve">full sibling order</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 .91,</w:t>
      </w:r>
      <w:r w:rsidDel="00000000" w:rsidR="00000000" w:rsidRPr="00000000">
        <w:rPr>
          <w:rtl w:val="0"/>
        </w:rPr>
        <w:t xml:space="preserve"> 99.5% CI:</w:t>
      </w:r>
      <w:r w:rsidDel="00000000" w:rsidR="00000000" w:rsidRPr="00000000">
        <w:rPr>
          <w:rtl w:val="0"/>
        </w:rPr>
        <w:t xml:space="preserve"> [</w:t>
      </w:r>
      <w:r w:rsidDel="00000000" w:rsidR="00000000" w:rsidRPr="00000000">
        <w:rPr>
          <w:rtl w:val="0"/>
        </w:rPr>
        <w:t xml:space="preserve">.90, .91</w:t>
      </w:r>
      <w:r w:rsidDel="00000000" w:rsidR="00000000" w:rsidRPr="00000000">
        <w:rPr>
          <w:rtl w:val="0"/>
        </w:rPr>
        <w:t xml:space="preserve">]), although systematic missing data are likely. </w:t>
      </w:r>
    </w:p>
    <w:p w:rsidR="00000000" w:rsidDel="00000000" w:rsidP="00000000" w:rsidRDefault="00000000" w:rsidRPr="00000000" w14:paraId="0000004B">
      <w:pPr>
        <w:spacing w:line="480" w:lineRule="auto"/>
        <w:ind w:firstLine="720"/>
        <w:rPr/>
      </w:pPr>
      <w:r w:rsidDel="00000000" w:rsidR="00000000" w:rsidRPr="00000000">
        <w:rPr>
          <w:rtl w:val="0"/>
        </w:rPr>
        <w:t xml:space="preserve">Following</w:t>
      </w:r>
      <w:r w:rsidDel="00000000" w:rsidR="00000000" w:rsidRPr="00000000">
        <w:rPr>
          <w:rtl w:val="0"/>
        </w:rPr>
        <w:t xml:space="preserve"> </w:t>
      </w:r>
      <w:hyperlink r:id="rId36">
        <w:r w:rsidDel="00000000" w:rsidR="00000000" w:rsidRPr="00000000">
          <w:rPr>
            <w:rtl w:val="0"/>
          </w:rPr>
          <w:t xml:space="preserve">Grund </w:t>
        </w:r>
      </w:hyperlink>
      <w:hyperlink r:id="rId37">
        <w:r w:rsidDel="00000000" w:rsidR="00000000" w:rsidRPr="00000000">
          <w:rPr>
            <w:color w:val="0000ff"/>
            <w:rtl w:val="0"/>
          </w:rPr>
          <w:t xml:space="preserve">et al.</w:t>
        </w:r>
      </w:hyperlink>
      <w:hyperlink r:id="rId38">
        <w:r w:rsidDel="00000000" w:rsidR="00000000" w:rsidRPr="00000000">
          <w:rPr>
            <w:rtl w:val="0"/>
          </w:rPr>
          <w:t xml:space="preserve"> (2017)</w:t>
        </w:r>
      </w:hyperlink>
      <w:r w:rsidDel="00000000" w:rsidR="00000000" w:rsidRPr="00000000">
        <w:rPr>
          <w:rtl w:val="0"/>
        </w:rPr>
        <w:t xml:space="preserve">,</w:t>
      </w:r>
      <w:r w:rsidDel="00000000" w:rsidR="00000000" w:rsidRPr="00000000">
        <w:rPr>
          <w:rtl w:val="0"/>
        </w:rPr>
        <w:t xml:space="preserve"> we performed multiple imputation for multilevel data </w:t>
      </w:r>
      <w:r w:rsidDel="00000000" w:rsidR="00000000" w:rsidRPr="00000000">
        <w:rPr>
          <w:color w:val="0000ff"/>
          <w:rtl w:val="0"/>
        </w:rPr>
        <w:t xml:space="preserve">on all individuals who were older than 14 and had data for at least two outcomes (usually years of education and intelligence tests in a previous wave)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included the identity of the mother as a grouping variable, a third-order polynomial for age, and the categorical interaction between sibling order and birth order. We let all variables which were correlated </w:t>
      </w:r>
      <w:r w:rsidDel="00000000" w:rsidR="00000000" w:rsidRPr="00000000">
        <w:rPr>
          <w:i w:val="1"/>
          <w:rtl w:val="0"/>
        </w:rPr>
        <w:t xml:space="preserve">r</w:t>
      </w:r>
      <w:r w:rsidDel="00000000" w:rsidR="00000000" w:rsidRPr="00000000">
        <w:rPr>
          <w:rtl w:val="0"/>
        </w:rPr>
        <w:t xml:space="preserve"> &gt; .</w:t>
      </w:r>
      <w:r w:rsidDel="00000000" w:rsidR="00000000" w:rsidRPr="00000000">
        <w:rPr>
          <w:color w:val="0000ff"/>
          <w:rtl w:val="0"/>
        </w:rPr>
        <w:t xml:space="preserve">05</w:t>
      </w:r>
      <w:r w:rsidDel="00000000" w:rsidR="00000000" w:rsidRPr="00000000">
        <w:rPr>
          <w:rtl w:val="0"/>
        </w:rPr>
        <w:t xml:space="preserve"> predict each other (see</w:t>
      </w:r>
      <w:r w:rsidDel="00000000" w:rsidR="00000000" w:rsidRPr="00000000">
        <w:rPr>
          <w:rtl w:val="0"/>
        </w:rPr>
        <w:t xml:space="preserve"> Table S2 in the Supplemental Materia</w:t>
      </w:r>
      <w:r w:rsidDel="00000000" w:rsidR="00000000" w:rsidRPr="00000000">
        <w:rPr>
          <w:rtl w:val="0"/>
        </w:rPr>
        <w:t xml:space="preserve">l for a list of all variables included </w:t>
      </w:r>
      <w:r w:rsidDel="00000000" w:rsidR="00000000" w:rsidRPr="00000000">
        <w:rPr>
          <w:color w:val="0000ff"/>
          <w:rtl w:val="0"/>
        </w:rPr>
        <w:t xml:space="preserve">and </w:t>
      </w:r>
      <w:hyperlink r:id="rId39">
        <w:r w:rsidDel="00000000" w:rsidR="00000000" w:rsidRPr="00000000">
          <w:rPr>
            <w:color w:val="0000ff"/>
            <w:u w:val="single"/>
            <w:rtl w:val="0"/>
          </w:rPr>
          <w:t xml:space="preserve">https://laurabotzet.github.io/birth_order_ifls/3_imputation.html</w:t>
        </w:r>
      </w:hyperlink>
      <w:r w:rsidDel="00000000" w:rsidR="00000000" w:rsidRPr="00000000">
        <w:rPr>
          <w:color w:val="0000ff"/>
          <w:rtl w:val="0"/>
        </w:rPr>
        <w:t xml:space="preserve"> for detailed code</w:t>
      </w:r>
      <w:r w:rsidDel="00000000" w:rsidR="00000000" w:rsidRPr="00000000">
        <w:rPr>
          <w:rtl w:val="0"/>
        </w:rPr>
        <w:t xml:space="preserve">). </w:t>
      </w:r>
      <w:r w:rsidDel="00000000" w:rsidR="00000000" w:rsidRPr="00000000">
        <w:rPr>
          <w:rtl w:val="0"/>
        </w:rPr>
        <w:t xml:space="preserve">To impute full birth order and sibling order from naive birth order and naive sibling order, we used the linear variables to regenerate the categorical interaction</w:t>
      </w:r>
      <w:r w:rsidDel="00000000" w:rsidR="00000000" w:rsidRPr="00000000">
        <w:rPr>
          <w:rtl w:val="0"/>
        </w:rPr>
        <w:t xml:space="preserve"> </w:t>
      </w:r>
      <w:r w:rsidDel="00000000" w:rsidR="00000000" w:rsidRPr="00000000">
        <w:rPr>
          <w:color w:val="0000ff"/>
          <w:rtl w:val="0"/>
        </w:rPr>
        <w:t xml:space="preserve">and ensured consistency (e.g., no sibling counts smaller than the birth order maximum)</w:t>
      </w:r>
      <w:r w:rsidDel="00000000" w:rsidR="00000000" w:rsidRPr="00000000">
        <w:rPr>
          <w:rtl w:val="0"/>
        </w:rPr>
        <w:t xml:space="preserve">. We used the R packages</w:t>
      </w:r>
      <w:r w:rsidDel="00000000" w:rsidR="00000000" w:rsidRPr="00000000">
        <w:rPr>
          <w:rtl w:val="0"/>
        </w:rPr>
        <w:t xml:space="preserve"> MICE package version 3.7.0</w:t>
      </w:r>
      <w:r w:rsidDel="00000000" w:rsidR="00000000" w:rsidRPr="00000000">
        <w:rPr>
          <w:rtl w:val="0"/>
        </w:rPr>
        <w:t xml:space="preserve"> </w:t>
      </w:r>
      <w:hyperlink r:id="rId40">
        <w:r w:rsidDel="00000000" w:rsidR="00000000" w:rsidRPr="00000000">
          <w:rPr>
            <w:rtl w:val="0"/>
          </w:rPr>
          <w:t xml:space="preserve">(</w:t>
        </w:r>
      </w:hyperlink>
      <w:r w:rsidDel="00000000" w:rsidR="00000000" w:rsidRPr="00000000">
        <w:rPr>
          <w:rtl w:val="0"/>
        </w:rPr>
        <w:t xml:space="preserve">Buuren &amp; Groothuis-Oudshoorn, 2010</w:t>
      </w:r>
      <w:hyperlink r:id="rId41">
        <w:r w:rsidDel="00000000" w:rsidR="00000000" w:rsidRPr="00000000">
          <w:rPr>
            <w:rtl w:val="0"/>
          </w:rPr>
          <w:t xml:space="preserve">)</w:t>
        </w:r>
      </w:hyperlink>
      <w:r w:rsidDel="00000000" w:rsidR="00000000" w:rsidRPr="00000000">
        <w:rPr>
          <w:rtl w:val="0"/>
        </w:rPr>
        <w:t xml:space="preserve"> and </w:t>
      </w:r>
      <w:r w:rsidDel="00000000" w:rsidR="00000000" w:rsidRPr="00000000">
        <w:rPr>
          <w:rtl w:val="0"/>
        </w:rPr>
        <w:t xml:space="preserve">pan package version 1.6</w:t>
      </w:r>
      <w:r w:rsidDel="00000000" w:rsidR="00000000" w:rsidRPr="00000000">
        <w:rPr>
          <w:rtl w:val="0"/>
        </w:rPr>
        <w:t xml:space="preserve"> </w:t>
      </w:r>
      <w:hyperlink r:id="rId42">
        <w:r w:rsidDel="00000000" w:rsidR="00000000" w:rsidRPr="00000000">
          <w:rPr>
            <w:rtl w:val="0"/>
          </w:rPr>
          <w:t xml:space="preserve">(Schäfer, 1997)</w:t>
        </w:r>
      </w:hyperlink>
      <w:r w:rsidDel="00000000" w:rsidR="00000000" w:rsidRPr="00000000">
        <w:rPr>
          <w:rtl w:val="0"/>
        </w:rPr>
        <w:t xml:space="preserve"> to impute the data. We generated </w:t>
      </w:r>
      <w:r w:rsidDel="00000000" w:rsidR="00000000" w:rsidRPr="00000000">
        <w:rPr>
          <w:color w:val="0000ff"/>
          <w:rtl w:val="0"/>
        </w:rPr>
        <w:t xml:space="preserve">50</w:t>
      </w:r>
      <w:r w:rsidDel="00000000" w:rsidR="00000000" w:rsidRPr="00000000">
        <w:rPr>
          <w:rtl w:val="0"/>
        </w:rPr>
        <w:t xml:space="preserve"> imputed datasets, ran all models </w:t>
      </w:r>
      <w:r w:rsidDel="00000000" w:rsidR="00000000" w:rsidRPr="00000000">
        <w:rPr>
          <w:color w:val="0000ff"/>
          <w:rtl w:val="0"/>
        </w:rPr>
        <w:t xml:space="preserve">50</w:t>
      </w:r>
      <w:r w:rsidDel="00000000" w:rsidR="00000000" w:rsidRPr="00000000">
        <w:rPr>
          <w:rtl w:val="0"/>
        </w:rPr>
        <w:t xml:space="preserve"> times, and aggregated estimates and standard errors using the </w:t>
      </w:r>
      <w:r w:rsidDel="00000000" w:rsidR="00000000" w:rsidRPr="00000000">
        <w:rPr>
          <w:rtl w:val="0"/>
        </w:rPr>
        <w:t xml:space="preserve">mitml package version 0.3-7</w:t>
      </w:r>
      <w:r w:rsidDel="00000000" w:rsidR="00000000" w:rsidRPr="00000000">
        <w:rPr>
          <w:rtl w:val="0"/>
        </w:rPr>
        <w:t xml:space="preserve"> </w:t>
      </w:r>
      <w:hyperlink r:id="rId43">
        <w:r w:rsidDel="00000000" w:rsidR="00000000" w:rsidRPr="00000000">
          <w:rPr>
            <w:rtl w:val="0"/>
          </w:rPr>
          <w:t xml:space="preserve">(Grund </w:t>
        </w:r>
      </w:hyperlink>
      <w:hyperlink r:id="rId44">
        <w:r w:rsidDel="00000000" w:rsidR="00000000" w:rsidRPr="00000000">
          <w:rPr>
            <w:color w:val="0000ff"/>
            <w:rtl w:val="0"/>
          </w:rPr>
          <w:t xml:space="preserve">et al.</w:t>
        </w:r>
      </w:hyperlink>
      <w:hyperlink r:id="rId45">
        <w:r w:rsidDel="00000000" w:rsidR="00000000" w:rsidRPr="00000000">
          <w:rPr>
            <w:rtl w:val="0"/>
          </w:rPr>
          <w:t xml:space="preserve">, 2018)</w:t>
        </w:r>
      </w:hyperlink>
      <w:r w:rsidDel="00000000" w:rsidR="00000000" w:rsidRPr="00000000">
        <w:rPr>
          <w:rtl w:val="0"/>
        </w:rPr>
        <w:t xml:space="preserve">. </w:t>
      </w:r>
      <w:r w:rsidDel="00000000" w:rsidR="00000000" w:rsidRPr="00000000">
        <w:rPr>
          <w:rtl w:val="0"/>
        </w:rPr>
        <w:t xml:space="preserve">To evaluate the quality of imputations we examined intraclass correlations, density plots, and trace plots. </w:t>
      </w:r>
      <w:r w:rsidDel="00000000" w:rsidR="00000000" w:rsidRPr="00000000">
        <w:rPr>
          <w:rtl w:val="0"/>
        </w:rPr>
        <w:t xml:space="preserve">For further information see </w:t>
      </w:r>
      <w:hyperlink r:id="rId46">
        <w:r w:rsidDel="00000000" w:rsidR="00000000" w:rsidRPr="00000000">
          <w:rPr>
            <w:color w:val="0000ff"/>
            <w:u w:val="single"/>
            <w:rtl w:val="0"/>
          </w:rPr>
          <w:t xml:space="preserve">https://laurabotzet.github.io/birth_order_ifls/3_imputation.html</w:t>
        </w:r>
      </w:hyperlink>
      <w:r w:rsidDel="00000000" w:rsidR="00000000" w:rsidRPr="00000000">
        <w:rPr>
          <w:rtl w:val="0"/>
        </w:rPr>
        <w:t xml:space="preserve">.</w:t>
      </w:r>
    </w:p>
    <w:p w:rsidR="00000000" w:rsidDel="00000000" w:rsidP="00000000" w:rsidRDefault="00000000" w:rsidRPr="00000000" w14:paraId="0000004C">
      <w:pPr>
        <w:spacing w:line="480" w:lineRule="auto"/>
        <w:ind w:left="0" w:firstLine="0"/>
        <w:rPr/>
      </w:pPr>
      <w:r w:rsidDel="00000000" w:rsidR="00000000" w:rsidRPr="00000000">
        <w:rPr>
          <w:rtl w:val="0"/>
        </w:rPr>
      </w:r>
    </w:p>
    <w:p w:rsidR="00000000" w:rsidDel="00000000" w:rsidP="00000000" w:rsidRDefault="00000000" w:rsidRPr="00000000" w14:paraId="0000004D">
      <w:pPr>
        <w:spacing w:line="480" w:lineRule="auto"/>
        <w:ind w:left="0" w:firstLine="0"/>
        <w:rPr>
          <w:b w:val="1"/>
        </w:rPr>
      </w:pPr>
      <w:r w:rsidDel="00000000" w:rsidR="00000000" w:rsidRPr="00000000">
        <w:rPr>
          <w:b w:val="1"/>
          <w:rtl w:val="0"/>
        </w:rPr>
        <w:t xml:space="preserve">Note on the Usage of the Term “Effect”</w:t>
      </w:r>
    </w:p>
    <w:p w:rsidR="00000000" w:rsidDel="00000000" w:rsidP="00000000" w:rsidRDefault="00000000" w:rsidRPr="00000000" w14:paraId="0000004E">
      <w:pPr>
        <w:spacing w:line="480" w:lineRule="auto"/>
        <w:ind w:firstLine="708.6614173228347"/>
        <w:rPr>
          <w:b w:val="1"/>
        </w:rPr>
      </w:pPr>
      <w:r w:rsidDel="00000000" w:rsidR="00000000" w:rsidRPr="00000000">
        <w:rPr>
          <w:rtl w:val="0"/>
        </w:rPr>
        <w:t xml:space="preserve">T</w:t>
      </w:r>
      <w:r w:rsidDel="00000000" w:rsidR="00000000" w:rsidRPr="00000000">
        <w:rPr>
          <w:rtl w:val="0"/>
        </w:rPr>
        <w:t xml:space="preserve">o remain consistent with previous studies, and to avoid clumsy language, we will talk about birth order </w:t>
      </w:r>
      <w:r w:rsidDel="00000000" w:rsidR="00000000" w:rsidRPr="00000000">
        <w:rPr>
          <w:i w:val="1"/>
          <w:rtl w:val="0"/>
        </w:rPr>
        <w:t xml:space="preserve">effects</w:t>
      </w:r>
      <w:r w:rsidDel="00000000" w:rsidR="00000000" w:rsidRPr="00000000">
        <w:rPr>
          <w:rtl w:val="0"/>
        </w:rPr>
        <w:t xml:space="preserve">. However, it should be noted that the causal identification of birth order effects is a nontrivial issue that has not been addressed in the literature to date.</w:t>
      </w:r>
      <w:r w:rsidDel="00000000" w:rsidR="00000000" w:rsidRPr="00000000">
        <w:rPr>
          <w:color w:val="0000ff"/>
          <w:rtl w:val="0"/>
        </w:rPr>
        <w:t xml:space="preserve"> </w:t>
      </w:r>
      <w:r w:rsidDel="00000000" w:rsidR="00000000" w:rsidRPr="00000000">
        <w:rPr>
          <w:color w:val="0000ff"/>
          <w:rtl w:val="0"/>
        </w:rPr>
        <w:t xml:space="preserve">While adjustment for family size can rule out certain obvious confounding backdoor paths (e.g., family socio-economic status may affect both personality and family size, which in turn affect the ratio of first-born to later-born children), other issues remain.</w:t>
      </w:r>
      <w:r w:rsidDel="00000000" w:rsidR="00000000" w:rsidRPr="00000000">
        <w:rPr>
          <w:rtl w:val="0"/>
        </w:rPr>
        <w:t xml:space="preserve"> For example, </w:t>
      </w:r>
      <w:r w:rsidDel="00000000" w:rsidR="00000000" w:rsidRPr="00000000">
        <w:rPr>
          <w:rtl w:val="0"/>
        </w:rPr>
        <w:t xml:space="preserve">first-borns’ personality may affect </w:t>
      </w:r>
      <w:r w:rsidDel="00000000" w:rsidR="00000000" w:rsidRPr="00000000">
        <w:rPr>
          <w:color w:val="0000ff"/>
          <w:rtl w:val="0"/>
        </w:rPr>
        <w:t xml:space="preserve">their </w:t>
      </w:r>
      <w:r w:rsidDel="00000000" w:rsidR="00000000" w:rsidRPr="00000000">
        <w:rPr>
          <w:rtl w:val="0"/>
        </w:rPr>
        <w:t xml:space="preserve">parents’ decision to have more children</w:t>
      </w:r>
      <w:r w:rsidDel="00000000" w:rsidR="00000000" w:rsidRPr="00000000">
        <w:rPr>
          <w:rtl w:val="0"/>
        </w:rPr>
        <w:t xml:space="preserve"> (Jokela, 2010); personality may </w:t>
      </w:r>
      <w:r w:rsidDel="00000000" w:rsidR="00000000" w:rsidRPr="00000000">
        <w:rPr>
          <w:color w:val="0000ff"/>
          <w:rtl w:val="0"/>
        </w:rPr>
        <w:t xml:space="preserve">therefore </w:t>
      </w:r>
      <w:r w:rsidDel="00000000" w:rsidR="00000000" w:rsidRPr="00000000">
        <w:rPr>
          <w:rtl w:val="0"/>
        </w:rPr>
        <w:t xml:space="preserve">actually causally affect birth order position. Such effects could result in birth order differences in personality which do not reflect birth order effects but rather the effect </w:t>
      </w:r>
      <w:r w:rsidDel="00000000" w:rsidR="00000000" w:rsidRPr="00000000">
        <w:rPr>
          <w:color w:val="0000ff"/>
          <w:rtl w:val="0"/>
        </w:rPr>
        <w:t xml:space="preserve">of </w:t>
      </w:r>
      <w:r w:rsidDel="00000000" w:rsidR="00000000" w:rsidRPr="00000000">
        <w:rPr>
          <w:rtl w:val="0"/>
        </w:rPr>
        <w:t xml:space="preserve">children’s personality on family size. Furthermore, parental age at birth and birth order position within-families are per definition confounded. Thus, birth order effects might be entangled with effects of parental age (Arslan </w:t>
      </w:r>
      <w:r w:rsidDel="00000000" w:rsidR="00000000" w:rsidRPr="00000000">
        <w:rPr>
          <w:color w:val="0000ff"/>
          <w:rtl w:val="0"/>
        </w:rPr>
        <w:t xml:space="preserve">et al.</w:t>
      </w:r>
      <w:r w:rsidDel="00000000" w:rsidR="00000000" w:rsidRPr="00000000">
        <w:rPr>
          <w:rtl w:val="0"/>
        </w:rPr>
        <w:t xml:space="preserve">, 2014).</w:t>
      </w:r>
      <w:r w:rsidDel="00000000" w:rsidR="00000000" w:rsidRPr="00000000">
        <w:rPr>
          <w:rtl w:val="0"/>
        </w:rPr>
      </w:r>
    </w:p>
    <w:p w:rsidR="00000000" w:rsidDel="00000000" w:rsidP="00000000" w:rsidRDefault="00000000" w:rsidRPr="00000000" w14:paraId="0000004F">
      <w:pPr>
        <w:spacing w:line="480" w:lineRule="auto"/>
        <w:ind w:firstLine="708.6614173228347"/>
        <w:rPr>
          <w:b w:val="1"/>
        </w:rPr>
      </w:pPr>
      <w:r w:rsidDel="00000000" w:rsidR="00000000" w:rsidRPr="00000000">
        <w:rPr>
          <w:rtl w:val="0"/>
        </w:rPr>
      </w:r>
    </w:p>
    <w:p w:rsidR="00000000" w:rsidDel="00000000" w:rsidP="00000000" w:rsidRDefault="00000000" w:rsidRPr="00000000" w14:paraId="00000050">
      <w:pPr>
        <w:spacing w:line="480" w:lineRule="auto"/>
        <w:jc w:val="center"/>
        <w:rPr>
          <w:b w:val="1"/>
        </w:rPr>
      </w:pPr>
      <w:r w:rsidDel="00000000" w:rsidR="00000000" w:rsidRPr="00000000">
        <w:rPr>
          <w:b w:val="1"/>
          <w:rtl w:val="0"/>
        </w:rPr>
        <w:t xml:space="preserve">Results</w:t>
      </w:r>
    </w:p>
    <w:p w:rsidR="00000000" w:rsidDel="00000000" w:rsidP="00000000" w:rsidRDefault="00000000" w:rsidRPr="00000000" w14:paraId="00000051">
      <w:pPr>
        <w:spacing w:line="480" w:lineRule="auto"/>
        <w:rPr>
          <w:b w:val="1"/>
        </w:rPr>
      </w:pPr>
      <w:r w:rsidDel="00000000" w:rsidR="00000000" w:rsidRPr="00000000">
        <w:rPr>
          <w:b w:val="1"/>
          <w:rtl w:val="0"/>
        </w:rPr>
        <w:t xml:space="preserve">Sample Analysis</w:t>
      </w:r>
      <w:r w:rsidDel="00000000" w:rsidR="00000000" w:rsidRPr="00000000">
        <w:rPr>
          <w:rtl w:val="0"/>
        </w:rPr>
      </w:r>
    </w:p>
    <w:p w:rsidR="00000000" w:rsidDel="00000000" w:rsidP="00000000" w:rsidRDefault="00000000" w:rsidRPr="00000000" w14:paraId="00000052">
      <w:pPr>
        <w:spacing w:line="480" w:lineRule="auto"/>
        <w:ind w:firstLine="720"/>
        <w:rPr/>
      </w:pPr>
      <w:r w:rsidDel="00000000" w:rsidR="00000000" w:rsidRPr="00000000">
        <w:rPr>
          <w:rtl w:val="0"/>
        </w:rPr>
        <w:t xml:space="preserve">O</w:t>
      </w:r>
      <w:r w:rsidDel="00000000" w:rsidR="00000000" w:rsidRPr="00000000">
        <w:rPr>
          <w:rtl w:val="0"/>
        </w:rPr>
        <w:t xml:space="preserve">ur main sample of people for whom birth order could be computed </w:t>
      </w:r>
      <w:r w:rsidDel="00000000" w:rsidR="00000000" w:rsidRPr="00000000">
        <w:rPr>
          <w:color w:val="0000ff"/>
          <w:rtl w:val="0"/>
        </w:rPr>
        <w:t xml:space="preserve">differed </w:t>
      </w:r>
      <w:r w:rsidDel="00000000" w:rsidR="00000000" w:rsidRPr="00000000">
        <w:rPr>
          <w:rtl w:val="0"/>
        </w:rPr>
        <w:t xml:space="preserve">systematically from those for whom the required information was missing. Our main sample was 25.31 years younger </w:t>
      </w:r>
      <w:r w:rsidDel="00000000" w:rsidR="00000000" w:rsidRPr="00000000">
        <w:rPr>
          <w:rtl w:val="0"/>
        </w:rPr>
        <w:t xml:space="preserve">and the percentage of females was 2 percentage points higher. The main sample was more intelligent (</w:t>
      </w:r>
      <w:r w:rsidDel="00000000" w:rsidR="00000000" w:rsidRPr="00000000">
        <w:rPr>
          <w:i w:val="1"/>
          <w:rtl w:val="0"/>
        </w:rPr>
        <w:t xml:space="preserve">d</w:t>
      </w:r>
      <w:r w:rsidDel="00000000" w:rsidR="00000000" w:rsidRPr="00000000">
        <w:rPr>
          <w:rtl w:val="0"/>
        </w:rPr>
        <w:t xml:space="preserve"> = 0.82) and had more years of educational attainment (</w:t>
      </w:r>
      <w:r w:rsidDel="00000000" w:rsidR="00000000" w:rsidRPr="00000000">
        <w:rPr>
          <w:i w:val="1"/>
          <w:rtl w:val="0"/>
        </w:rPr>
        <w:t xml:space="preserve">d</w:t>
      </w:r>
      <w:r w:rsidDel="00000000" w:rsidR="00000000" w:rsidRPr="00000000">
        <w:rPr>
          <w:rtl w:val="0"/>
        </w:rPr>
        <w:t xml:space="preserve"> = 0.82); it was </w:t>
      </w:r>
      <w:r w:rsidDel="00000000" w:rsidR="00000000" w:rsidRPr="00000000">
        <w:rPr>
          <w:color w:val="0000ff"/>
          <w:rtl w:val="0"/>
        </w:rPr>
        <w:t xml:space="preserve">also </w:t>
      </w:r>
      <w:r w:rsidDel="00000000" w:rsidR="00000000" w:rsidRPr="00000000">
        <w:rPr>
          <w:rtl w:val="0"/>
        </w:rPr>
        <w:t xml:space="preserve">more extraverted (</w:t>
      </w:r>
      <w:r w:rsidDel="00000000" w:rsidR="00000000" w:rsidRPr="00000000">
        <w:rPr>
          <w:i w:val="1"/>
          <w:rtl w:val="0"/>
        </w:rPr>
        <w:t xml:space="preserve">d</w:t>
      </w:r>
      <w:r w:rsidDel="00000000" w:rsidR="00000000" w:rsidRPr="00000000">
        <w:rPr>
          <w:rtl w:val="0"/>
        </w:rPr>
        <w:t xml:space="preserve"> = 0.09), more neurotic (</w:t>
      </w:r>
      <w:r w:rsidDel="00000000" w:rsidR="00000000" w:rsidRPr="00000000">
        <w:rPr>
          <w:i w:val="1"/>
          <w:rtl w:val="0"/>
        </w:rPr>
        <w:t xml:space="preserve">d</w:t>
      </w:r>
      <w:r w:rsidDel="00000000" w:rsidR="00000000" w:rsidRPr="00000000">
        <w:rPr>
          <w:rtl w:val="0"/>
        </w:rPr>
        <w:t xml:space="preserve"> = </w:t>
      </w:r>
      <w:r w:rsidDel="00000000" w:rsidR="00000000" w:rsidRPr="00000000">
        <w:rPr>
          <w:rtl w:val="0"/>
        </w:rPr>
        <w:t xml:space="preserve">0.08</w:t>
      </w:r>
      <w:r w:rsidDel="00000000" w:rsidR="00000000" w:rsidRPr="00000000">
        <w:rPr>
          <w:rtl w:val="0"/>
        </w:rPr>
        <w:t xml:space="preserve">), less conscientious (</w:t>
      </w:r>
      <w:r w:rsidDel="00000000" w:rsidR="00000000" w:rsidRPr="00000000">
        <w:rPr>
          <w:i w:val="1"/>
          <w:rtl w:val="0"/>
        </w:rPr>
        <w:t xml:space="preserve">d</w:t>
      </w:r>
      <w:r w:rsidDel="00000000" w:rsidR="00000000" w:rsidRPr="00000000">
        <w:rPr>
          <w:rtl w:val="0"/>
        </w:rPr>
        <w:t xml:space="preserve"> = -0.19), and less agreeable (</w:t>
      </w:r>
      <w:r w:rsidDel="00000000" w:rsidR="00000000" w:rsidRPr="00000000">
        <w:rPr>
          <w:i w:val="1"/>
          <w:rtl w:val="0"/>
        </w:rPr>
        <w:t xml:space="preserve">d</w:t>
      </w:r>
      <w:r w:rsidDel="00000000" w:rsidR="00000000" w:rsidRPr="00000000">
        <w:rPr>
          <w:rtl w:val="0"/>
        </w:rPr>
        <w:t xml:space="preserve"> = -0.13). It also scored higher on openness (</w:t>
      </w:r>
      <w:r w:rsidDel="00000000" w:rsidR="00000000" w:rsidRPr="00000000">
        <w:rPr>
          <w:i w:val="1"/>
          <w:rtl w:val="0"/>
        </w:rPr>
        <w:t xml:space="preserve">d</w:t>
      </w:r>
      <w:r w:rsidDel="00000000" w:rsidR="00000000" w:rsidRPr="00000000">
        <w:rPr>
          <w:rtl w:val="0"/>
        </w:rPr>
        <w:t xml:space="preserve"> = 0.23) and showed differences in </w:t>
      </w:r>
      <w:r w:rsidDel="00000000" w:rsidR="00000000" w:rsidRPr="00000000">
        <w:rPr>
          <w:rtl w:val="0"/>
        </w:rPr>
        <w:t xml:space="preserve">risk aversion with inconsistent signs across the two measures (</w:t>
      </w:r>
      <w:r w:rsidDel="00000000" w:rsidR="00000000" w:rsidRPr="00000000">
        <w:rPr>
          <w:rtl w:val="0"/>
        </w:rPr>
        <w:t xml:space="preserve">decreased risk aversion for </w:t>
      </w:r>
      <w:r w:rsidDel="00000000" w:rsidR="00000000" w:rsidRPr="00000000">
        <w:rPr>
          <w:rtl w:val="0"/>
        </w:rPr>
        <w:t xml:space="preserve">risk A: </w:t>
      </w:r>
      <w:r w:rsidDel="00000000" w:rsidR="00000000" w:rsidRPr="00000000">
        <w:rPr>
          <w:i w:val="1"/>
          <w:rtl w:val="0"/>
        </w:rPr>
        <w:t xml:space="preserve">d</w:t>
      </w:r>
      <w:r w:rsidDel="00000000" w:rsidR="00000000" w:rsidRPr="00000000">
        <w:rPr>
          <w:rtl w:val="0"/>
        </w:rPr>
        <w:t xml:space="preserve"> = -0.10; increased for risk B: </w:t>
      </w:r>
      <w:r w:rsidDel="00000000" w:rsidR="00000000" w:rsidRPr="00000000">
        <w:rPr>
          <w:i w:val="1"/>
          <w:rtl w:val="0"/>
        </w:rPr>
        <w:t xml:space="preserve">d</w:t>
      </w:r>
      <w:r w:rsidDel="00000000" w:rsidR="00000000" w:rsidRPr="00000000">
        <w:rPr>
          <w:rtl w:val="0"/>
        </w:rPr>
        <w:t xml:space="preserve"> = 0.08)</w:t>
      </w:r>
      <w:r w:rsidDel="00000000" w:rsidR="00000000" w:rsidRPr="00000000">
        <w:rPr>
          <w:rtl w:val="0"/>
        </w:rPr>
        <w:t xml:space="preserve">.</w:t>
      </w:r>
      <w:r w:rsidDel="00000000" w:rsidR="00000000" w:rsidRPr="00000000">
        <w:rPr>
          <w:rtl w:val="0"/>
        </w:rPr>
        <w:t xml:space="preserve"> These differences were all significant (all </w:t>
      </w:r>
      <w:r w:rsidDel="00000000" w:rsidR="00000000" w:rsidRPr="00000000">
        <w:rPr>
          <w:i w:val="1"/>
          <w:rtl w:val="0"/>
        </w:rPr>
        <w:t xml:space="preserve">p</w:t>
      </w:r>
      <w:r w:rsidDel="00000000" w:rsidR="00000000" w:rsidRPr="00000000">
        <w:rPr>
          <w:rtl w:val="0"/>
        </w:rPr>
        <w:t xml:space="preserve">s &lt; .001).</w:t>
      </w:r>
    </w:p>
    <w:p w:rsidR="00000000" w:rsidDel="00000000" w:rsidP="00000000" w:rsidRDefault="00000000" w:rsidRPr="00000000" w14:paraId="00000053">
      <w:pPr>
        <w:spacing w:line="480" w:lineRule="auto"/>
        <w:ind w:firstLine="720"/>
        <w:rPr/>
      </w:pPr>
      <w:r w:rsidDel="00000000" w:rsidR="00000000" w:rsidRPr="00000000">
        <w:rPr>
          <w:rtl w:val="0"/>
        </w:rPr>
      </w:r>
    </w:p>
    <w:p w:rsidR="00000000" w:rsidDel="00000000" w:rsidP="00000000" w:rsidRDefault="00000000" w:rsidRPr="00000000" w14:paraId="00000054">
      <w:pPr>
        <w:spacing w:line="480" w:lineRule="auto"/>
        <w:rPr>
          <w:b w:val="1"/>
          <w:i w:val="1"/>
        </w:rPr>
      </w:pPr>
      <w:r w:rsidDel="00000000" w:rsidR="00000000" w:rsidRPr="00000000">
        <w:rPr>
          <w:b w:val="1"/>
          <w:i w:val="1"/>
          <w:rtl w:val="0"/>
        </w:rPr>
        <w:t xml:space="preserve">Intelligence g-Factor</w:t>
      </w:r>
    </w:p>
    <w:p w:rsidR="00000000" w:rsidDel="00000000" w:rsidP="00000000" w:rsidRDefault="00000000" w:rsidRPr="00000000" w14:paraId="00000055">
      <w:pPr>
        <w:spacing w:line="480" w:lineRule="auto"/>
        <w:ind w:firstLine="720"/>
        <w:rPr/>
      </w:pPr>
      <w:r w:rsidDel="00000000" w:rsidR="00000000" w:rsidRPr="00000000">
        <w:rPr>
          <w:rtl w:val="0"/>
        </w:rPr>
        <w:t xml:space="preserve">B</w:t>
      </w:r>
      <w:r w:rsidDel="00000000" w:rsidR="00000000" w:rsidRPr="00000000">
        <w:rPr>
          <w:rtl w:val="0"/>
        </w:rPr>
        <w:t xml:space="preserve">ased on the results of the Raven’s matrices test, the math test, the backwards counting task, the delayed word recall, and the adaptive number series from all individuals who took part in wave 5 of the IFLS, we computed a </w:t>
      </w:r>
      <w:r w:rsidDel="00000000" w:rsidR="00000000" w:rsidRPr="00000000">
        <w:rPr>
          <w:i w:val="1"/>
          <w:rtl w:val="0"/>
        </w:rPr>
        <w:t xml:space="preserve">g</w:t>
      </w:r>
      <w:r w:rsidDel="00000000" w:rsidR="00000000" w:rsidRPr="00000000">
        <w:rPr>
          <w:rtl w:val="0"/>
        </w:rPr>
        <w:t xml:space="preserve">-factor of intelligence. </w:t>
      </w:r>
      <w:r w:rsidDel="00000000" w:rsidR="00000000" w:rsidRPr="00000000">
        <w:rPr>
          <w:color w:val="0000ff"/>
          <w:rtl w:val="0"/>
        </w:rPr>
        <w:t xml:space="preserve">Using </w:t>
      </w:r>
      <w:r w:rsidDel="00000000" w:rsidR="00000000" w:rsidRPr="00000000">
        <w:rPr>
          <w:rtl w:val="0"/>
        </w:rPr>
        <w:t xml:space="preserve">a sample of participants who completed all five of the intelligence tests in wave 5 </w:t>
      </w:r>
      <w:r w:rsidDel="00000000" w:rsidR="00000000" w:rsidRPr="00000000">
        <w:rPr>
          <w:rtl w:val="0"/>
        </w:rPr>
        <w:t xml:space="preserve">regardless of whether birth order information was available</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27,526), we ran a confirmatory factor analysis expecting one factor. </w:t>
      </w:r>
      <w:r w:rsidDel="00000000" w:rsidR="00000000" w:rsidRPr="00000000">
        <w:rPr>
          <w:rtl w:val="0"/>
        </w:rPr>
        <w:t xml:space="preserve">The </w:t>
      </w:r>
      <w:r w:rsidDel="00000000" w:rsidR="00000000" w:rsidRPr="00000000">
        <w:rPr>
          <w:i w:val="1"/>
          <w:rtl w:val="0"/>
        </w:rPr>
        <w:t xml:space="preserve">g-</w:t>
      </w:r>
      <w:r w:rsidDel="00000000" w:rsidR="00000000" w:rsidRPr="00000000">
        <w:rPr>
          <w:rtl w:val="0"/>
        </w:rPr>
        <w:t xml:space="preserve">factor explained </w:t>
      </w:r>
      <w:r w:rsidDel="00000000" w:rsidR="00000000" w:rsidRPr="00000000">
        <w:rPr>
          <w:rtl w:val="0"/>
        </w:rPr>
        <w:t xml:space="preserve">30% of variance on </w:t>
      </w:r>
      <w:r w:rsidDel="00000000" w:rsidR="00000000" w:rsidRPr="00000000">
        <w:rPr>
          <w:rtl w:val="0"/>
        </w:rPr>
        <w:t xml:space="preserve">average</w:t>
      </w:r>
      <w:r w:rsidDel="00000000" w:rsidR="00000000" w:rsidRPr="00000000">
        <w:rPr>
          <w:rtl w:val="0"/>
        </w:rPr>
        <w:t xml:space="preserve"> in the five intelligence measurements (</w:t>
      </w:r>
      <w:r w:rsidDel="00000000" w:rsidR="00000000" w:rsidRPr="00000000">
        <w:rPr>
          <w:rtl w:val="0"/>
        </w:rPr>
        <w:t xml:space="preserve">Raven’s matrices test: 42%, math test: </w:t>
      </w:r>
      <w:r w:rsidDel="00000000" w:rsidR="00000000" w:rsidRPr="00000000">
        <w:rPr>
          <w:rtl w:val="0"/>
        </w:rPr>
        <w:t xml:space="preserve">25%</w:t>
      </w:r>
      <w:r w:rsidDel="00000000" w:rsidR="00000000" w:rsidRPr="00000000">
        <w:rPr>
          <w:rtl w:val="0"/>
        </w:rPr>
        <w:t xml:space="preserve">, backwards counting task: </w:t>
      </w:r>
      <w:r w:rsidDel="00000000" w:rsidR="00000000" w:rsidRPr="00000000">
        <w:rPr>
          <w:rtl w:val="0"/>
        </w:rPr>
        <w:t xml:space="preserve">20%</w:t>
      </w:r>
      <w:r w:rsidDel="00000000" w:rsidR="00000000" w:rsidRPr="00000000">
        <w:rPr>
          <w:rtl w:val="0"/>
        </w:rPr>
        <w:t xml:space="preserve">, delayed word recall: </w:t>
      </w:r>
      <w:r w:rsidDel="00000000" w:rsidR="00000000" w:rsidRPr="00000000">
        <w:rPr>
          <w:rtl w:val="0"/>
        </w:rPr>
        <w:t xml:space="preserve">23%</w:t>
      </w:r>
      <w:r w:rsidDel="00000000" w:rsidR="00000000" w:rsidRPr="00000000">
        <w:rPr>
          <w:rtl w:val="0"/>
        </w:rPr>
        <w:t xml:space="preserve">, adaptive number series</w:t>
      </w:r>
      <w:r w:rsidDel="00000000" w:rsidR="00000000" w:rsidRPr="00000000">
        <w:rPr>
          <w:rtl w:val="0"/>
        </w:rPr>
        <w:t xml:space="preserve">: </w:t>
      </w:r>
      <w:r w:rsidDel="00000000" w:rsidR="00000000" w:rsidRPr="00000000">
        <w:rPr>
          <w:rtl w:val="0"/>
        </w:rPr>
        <w:t xml:space="preserve">40%</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ind w:left="0" w:firstLine="0"/>
        <w:rPr>
          <w:b w:val="1"/>
          <w:i w:val="1"/>
        </w:rPr>
      </w:pPr>
      <w:r w:rsidDel="00000000" w:rsidR="00000000" w:rsidRPr="00000000">
        <w:rPr>
          <w:b w:val="1"/>
          <w:i w:val="1"/>
          <w:rtl w:val="0"/>
        </w:rPr>
        <w:t xml:space="preserve">Descriptive Statistics</w:t>
      </w:r>
      <w:r w:rsidDel="00000000" w:rsidR="00000000" w:rsidRPr="00000000">
        <w:rPr>
          <w:rtl w:val="0"/>
        </w:rPr>
      </w:r>
    </w:p>
    <w:p w:rsidR="00000000" w:rsidDel="00000000" w:rsidP="00000000" w:rsidRDefault="00000000" w:rsidRPr="00000000" w14:paraId="00000058">
      <w:pPr>
        <w:spacing w:line="480" w:lineRule="auto"/>
        <w:ind w:left="0" w:firstLine="720"/>
        <w:rPr/>
      </w:pPr>
      <w:r w:rsidDel="00000000" w:rsidR="00000000" w:rsidRPr="00000000">
        <w:rPr>
          <w:rtl w:val="0"/>
        </w:rPr>
        <w:t xml:space="preserve">T</w:t>
      </w:r>
      <w:r w:rsidDel="00000000" w:rsidR="00000000" w:rsidRPr="00000000">
        <w:rPr>
          <w:rtl w:val="0"/>
        </w:rPr>
        <w:t xml:space="preserve">able </w:t>
      </w:r>
      <w:r w:rsidDel="00000000" w:rsidR="00000000" w:rsidRPr="00000000">
        <w:rPr>
          <w:rtl w:val="0"/>
        </w:rPr>
        <w:t xml:space="preserve">2 shows raw means, standard deviations,</w:t>
      </w:r>
      <w:r w:rsidDel="00000000" w:rsidR="00000000" w:rsidRPr="00000000">
        <w:rPr>
          <w:rtl w:val="0"/>
        </w:rPr>
        <w:t xml:space="preserve"> internal consistency,</w:t>
      </w:r>
      <w:r w:rsidDel="00000000" w:rsidR="00000000" w:rsidRPr="00000000">
        <w:rPr>
          <w:rtl w:val="0"/>
        </w:rPr>
        <w:t xml:space="preserve"> and a correlation matrix for age, gender, intelligence, educational attainment, extraversion, neuroticism, conscientiousness, agreeableness, and both risk aversion measurements based on our main sample with birth order information (</w:t>
      </w:r>
      <w:r w:rsidDel="00000000" w:rsidR="00000000" w:rsidRPr="00000000">
        <w:rPr>
          <w:i w:val="1"/>
          <w:rtl w:val="0"/>
        </w:rPr>
        <w:t xml:space="preserve">n</w:t>
      </w:r>
      <w:r w:rsidDel="00000000" w:rsidR="00000000" w:rsidRPr="00000000">
        <w:rPr>
          <w:rtl w:val="0"/>
        </w:rPr>
        <w:t xml:space="preserve"> = </w:t>
      </w:r>
      <w:r w:rsidDel="00000000" w:rsidR="00000000" w:rsidRPr="00000000">
        <w:rPr>
          <w:rtl w:val="0"/>
        </w:rPr>
        <w:t xml:space="preserve">11,188</w:t>
      </w:r>
      <w:r w:rsidDel="00000000" w:rsidR="00000000" w:rsidRPr="00000000">
        <w:rPr>
          <w:rtl w:val="0"/>
        </w:rPr>
        <w:t xml:space="preserve">).</w:t>
      </w:r>
      <w:r w:rsidDel="00000000" w:rsidR="00000000" w:rsidRPr="00000000">
        <w:rPr>
          <w:rtl w:val="0"/>
        </w:rPr>
        <w:t xml:space="preserve"> Note that the internal consistency measures for short-form scales, as used here, probably underestimate reliability (Eisenbarth</w:t>
      </w:r>
      <w:r w:rsidDel="00000000" w:rsidR="00000000" w:rsidRPr="00000000">
        <w:rPr>
          <w:color w:val="0000ff"/>
          <w:rtl w:val="0"/>
        </w:rPr>
        <w:t xml:space="preserve"> et al.</w:t>
      </w:r>
      <w:r w:rsidDel="00000000" w:rsidR="00000000" w:rsidRPr="00000000">
        <w:rPr>
          <w:rtl w:val="0"/>
        </w:rPr>
        <w:t xml:space="preserve">, 2015).</w:t>
      </w:r>
      <w:r w:rsidDel="00000000" w:rsidR="00000000" w:rsidRPr="00000000">
        <w:rPr>
          <w:rtl w:val="0"/>
        </w:rPr>
        <w:t xml:space="preserve"> The correlation between age and intelligence (</w:t>
      </w:r>
      <w:r w:rsidDel="00000000" w:rsidR="00000000" w:rsidRPr="00000000">
        <w:rPr>
          <w:i w:val="1"/>
          <w:rtl w:val="0"/>
        </w:rPr>
        <w:t xml:space="preserve">r</w:t>
      </w:r>
      <w:r w:rsidDel="00000000" w:rsidR="00000000" w:rsidRPr="00000000">
        <w:rPr>
          <w:rtl w:val="0"/>
        </w:rPr>
        <w:t xml:space="preserve"> = -.10, </w:t>
      </w:r>
      <w:r w:rsidDel="00000000" w:rsidR="00000000" w:rsidRPr="00000000">
        <w:rPr>
          <w:rtl w:val="0"/>
        </w:rPr>
        <w:t xml:space="preserve">99.5%</w:t>
      </w:r>
      <w:r w:rsidDel="00000000" w:rsidR="00000000" w:rsidRPr="00000000">
        <w:rPr>
          <w:rtl w:val="0"/>
        </w:rPr>
        <w:t xml:space="preserve"> </w:t>
      </w:r>
      <w:r w:rsidDel="00000000" w:rsidR="00000000" w:rsidRPr="00000000">
        <w:rPr>
          <w:rtl w:val="0"/>
        </w:rPr>
        <w:t xml:space="preserve">CI: [-.13, -.06]</w:t>
      </w:r>
      <w:r w:rsidDel="00000000" w:rsidR="00000000" w:rsidRPr="00000000">
        <w:rPr>
          <w:rtl w:val="0"/>
        </w:rPr>
        <w:t xml:space="preserve">) and age and </w:t>
      </w:r>
      <w:r w:rsidDel="00000000" w:rsidR="00000000" w:rsidRPr="00000000">
        <w:rPr>
          <w:color w:val="0000ff"/>
          <w:rtl w:val="0"/>
        </w:rPr>
        <w:t xml:space="preserve">the </w:t>
      </w:r>
      <w:r w:rsidDel="00000000" w:rsidR="00000000" w:rsidRPr="00000000">
        <w:rPr>
          <w:rtl w:val="0"/>
        </w:rPr>
        <w:t xml:space="preserve">Big Five</w:t>
      </w:r>
      <w:r w:rsidDel="00000000" w:rsidR="00000000" w:rsidRPr="00000000">
        <w:rPr>
          <w:rtl w:val="0"/>
        </w:rPr>
        <w:t xml:space="preserve"> (extraversion: </w:t>
      </w:r>
      <w:r w:rsidDel="00000000" w:rsidR="00000000" w:rsidRPr="00000000">
        <w:rPr>
          <w:i w:val="1"/>
          <w:rtl w:val="0"/>
        </w:rPr>
        <w:t xml:space="preserve">r</w:t>
      </w:r>
      <w:r w:rsidDel="00000000" w:rsidR="00000000" w:rsidRPr="00000000">
        <w:rPr>
          <w:rtl w:val="0"/>
        </w:rPr>
        <w:t xml:space="preserve"> = .00</w:t>
      </w:r>
      <w:r w:rsidDel="00000000" w:rsidR="00000000" w:rsidRPr="00000000">
        <w:rPr>
          <w:rtl w:val="0"/>
        </w:rPr>
        <w:t xml:space="preserve"> </w:t>
      </w:r>
      <w:r w:rsidDel="00000000" w:rsidR="00000000" w:rsidRPr="00000000">
        <w:rPr>
          <w:rtl w:val="0"/>
        </w:rPr>
        <w:t xml:space="preserve">[-.03, .03]</w:t>
      </w:r>
      <w:r w:rsidDel="00000000" w:rsidR="00000000" w:rsidRPr="00000000">
        <w:rPr>
          <w:rtl w:val="0"/>
        </w:rPr>
        <w:t xml:space="preserve">, neuroticism: </w:t>
      </w:r>
      <w:r w:rsidDel="00000000" w:rsidR="00000000" w:rsidRPr="00000000">
        <w:rPr>
          <w:i w:val="1"/>
          <w:rtl w:val="0"/>
        </w:rPr>
        <w:t xml:space="preserve">r</w:t>
      </w:r>
      <w:r w:rsidDel="00000000" w:rsidR="00000000" w:rsidRPr="00000000">
        <w:rPr>
          <w:rtl w:val="0"/>
        </w:rPr>
        <w:t xml:space="preserve"> = -.13</w:t>
      </w:r>
      <w:r w:rsidDel="00000000" w:rsidR="00000000" w:rsidRPr="00000000">
        <w:rPr>
          <w:rtl w:val="0"/>
        </w:rPr>
        <w:t xml:space="preserve"> </w:t>
      </w:r>
      <w:r w:rsidDel="00000000" w:rsidR="00000000" w:rsidRPr="00000000">
        <w:rPr>
          <w:rtl w:val="0"/>
        </w:rPr>
        <w:t xml:space="preserve">[-.17, -.10]</w:t>
      </w:r>
      <w:r w:rsidDel="00000000" w:rsidR="00000000" w:rsidRPr="00000000">
        <w:rPr>
          <w:rtl w:val="0"/>
        </w:rPr>
        <w:t xml:space="preserve">, conscientiousness: </w:t>
      </w:r>
      <w:r w:rsidDel="00000000" w:rsidR="00000000" w:rsidRPr="00000000">
        <w:rPr>
          <w:i w:val="1"/>
          <w:rtl w:val="0"/>
        </w:rPr>
        <w:t xml:space="preserve">r</w:t>
      </w:r>
      <w:r w:rsidDel="00000000" w:rsidR="00000000" w:rsidRPr="00000000">
        <w:rPr>
          <w:rtl w:val="0"/>
        </w:rPr>
        <w:t xml:space="preserve"> = .24</w:t>
      </w:r>
      <w:r w:rsidDel="00000000" w:rsidR="00000000" w:rsidRPr="00000000">
        <w:rPr>
          <w:rtl w:val="0"/>
        </w:rPr>
        <w:t xml:space="preserve"> </w:t>
      </w:r>
      <w:r w:rsidDel="00000000" w:rsidR="00000000" w:rsidRPr="00000000">
        <w:rPr>
          <w:rtl w:val="0"/>
        </w:rPr>
        <w:t xml:space="preserve">[.20, .27]</w:t>
      </w:r>
      <w:r w:rsidDel="00000000" w:rsidR="00000000" w:rsidRPr="00000000">
        <w:rPr>
          <w:rtl w:val="0"/>
        </w:rPr>
        <w:t xml:space="preserve">, agreeableness: </w:t>
      </w:r>
      <w:r w:rsidDel="00000000" w:rsidR="00000000" w:rsidRPr="00000000">
        <w:rPr>
          <w:i w:val="1"/>
          <w:rtl w:val="0"/>
        </w:rPr>
        <w:t xml:space="preserve">r</w:t>
      </w:r>
      <w:r w:rsidDel="00000000" w:rsidR="00000000" w:rsidRPr="00000000">
        <w:rPr>
          <w:rtl w:val="0"/>
        </w:rPr>
        <w:t xml:space="preserve"> = .10</w:t>
      </w:r>
      <w:r w:rsidDel="00000000" w:rsidR="00000000" w:rsidRPr="00000000">
        <w:rPr>
          <w:rtl w:val="0"/>
        </w:rPr>
        <w:t xml:space="preserve"> </w:t>
      </w:r>
      <w:r w:rsidDel="00000000" w:rsidR="00000000" w:rsidRPr="00000000">
        <w:rPr>
          <w:rtl w:val="0"/>
        </w:rPr>
        <w:t xml:space="preserve">[.06, .13]</w:t>
      </w:r>
      <w:r w:rsidDel="00000000" w:rsidR="00000000" w:rsidRPr="00000000">
        <w:rPr>
          <w:rtl w:val="0"/>
        </w:rPr>
        <w:t xml:space="preserve">,</w:t>
      </w:r>
      <w:r w:rsidDel="00000000" w:rsidR="00000000" w:rsidRPr="00000000">
        <w:rPr>
          <w:rtl w:val="0"/>
        </w:rPr>
        <w:t xml:space="preserve"> and openness: </w:t>
      </w:r>
      <w:r w:rsidDel="00000000" w:rsidR="00000000" w:rsidRPr="00000000">
        <w:rPr>
          <w:i w:val="1"/>
          <w:rtl w:val="0"/>
        </w:rPr>
        <w:t xml:space="preserve">r</w:t>
      </w:r>
      <w:r w:rsidDel="00000000" w:rsidR="00000000" w:rsidRPr="00000000">
        <w:rPr>
          <w:rtl w:val="0"/>
        </w:rPr>
        <w:t xml:space="preserve"> = .00</w:t>
      </w:r>
      <w:r w:rsidDel="00000000" w:rsidR="00000000" w:rsidRPr="00000000">
        <w:rPr>
          <w:rtl w:val="0"/>
        </w:rPr>
        <w:t xml:space="preserve"> </w:t>
      </w:r>
      <w:r w:rsidDel="00000000" w:rsidR="00000000" w:rsidRPr="00000000">
        <w:rPr>
          <w:rtl w:val="0"/>
        </w:rPr>
        <w:t xml:space="preserve">[-.04, .04]</w:t>
      </w:r>
      <w:r w:rsidDel="00000000" w:rsidR="00000000" w:rsidRPr="00000000">
        <w:rPr>
          <w:rtl w:val="0"/>
        </w:rPr>
        <w:t xml:space="preserve">) were consistent with trends found in WEIRD samples (Nisbett </w:t>
      </w:r>
      <w:r w:rsidDel="00000000" w:rsidR="00000000" w:rsidRPr="00000000">
        <w:rPr>
          <w:color w:val="0000ff"/>
          <w:rtl w:val="0"/>
        </w:rPr>
        <w:t xml:space="preserve">et al.</w:t>
      </w:r>
      <w:r w:rsidDel="00000000" w:rsidR="00000000" w:rsidRPr="00000000">
        <w:rPr>
          <w:rtl w:val="0"/>
        </w:rPr>
        <w:t xml:space="preserve">, 2012; Roberts</w:t>
      </w:r>
      <w:r w:rsidDel="00000000" w:rsidR="00000000" w:rsidRPr="00000000">
        <w:rPr>
          <w:color w:val="0000ff"/>
          <w:rtl w:val="0"/>
        </w:rPr>
        <w:t xml:space="preserve"> et al.</w:t>
      </w:r>
      <w:r w:rsidDel="00000000" w:rsidR="00000000" w:rsidRPr="00000000">
        <w:rPr>
          <w:rtl w:val="0"/>
        </w:rPr>
        <w:t xml:space="preserve">, 2006). </w:t>
      </w:r>
      <w:r w:rsidDel="00000000" w:rsidR="00000000" w:rsidRPr="00000000">
        <w:rPr>
          <w:rtl w:val="0"/>
        </w:rPr>
        <w:t xml:space="preserve">Being </w:t>
      </w:r>
      <w:r w:rsidDel="00000000" w:rsidR="00000000" w:rsidRPr="00000000">
        <w:rPr>
          <w:rtl w:val="0"/>
        </w:rPr>
        <w:t xml:space="preserve">male </w:t>
      </w:r>
      <w:r w:rsidDel="00000000" w:rsidR="00000000" w:rsidRPr="00000000">
        <w:rPr>
          <w:rtl w:val="0"/>
        </w:rPr>
        <w:t xml:space="preserve">was negatively correlated with extraversion (</w:t>
      </w:r>
      <w:r w:rsidDel="00000000" w:rsidR="00000000" w:rsidRPr="00000000">
        <w:rPr>
          <w:i w:val="1"/>
          <w:rtl w:val="0"/>
        </w:rPr>
        <w:t xml:space="preserve">r</w:t>
      </w:r>
      <w:r w:rsidDel="00000000" w:rsidR="00000000" w:rsidRPr="00000000">
        <w:rPr>
          <w:rtl w:val="0"/>
        </w:rPr>
        <w:t xml:space="preserve"> = -.13</w:t>
      </w:r>
      <w:r w:rsidDel="00000000" w:rsidR="00000000" w:rsidRPr="00000000">
        <w:rPr>
          <w:rtl w:val="0"/>
        </w:rPr>
        <w:t xml:space="preserve"> </w:t>
      </w:r>
      <w:r w:rsidDel="00000000" w:rsidR="00000000" w:rsidRPr="00000000">
        <w:rPr>
          <w:rtl w:val="0"/>
        </w:rPr>
        <w:t xml:space="preserve">[-.16, -.10]</w:t>
      </w:r>
      <w:r w:rsidDel="00000000" w:rsidR="00000000" w:rsidRPr="00000000">
        <w:rPr>
          <w:rtl w:val="0"/>
        </w:rPr>
        <w:t xml:space="preserve">) and </w:t>
      </w:r>
      <w:r w:rsidDel="00000000" w:rsidR="00000000" w:rsidRPr="00000000">
        <w:rPr>
          <w:rtl w:val="0"/>
        </w:rPr>
        <w:t xml:space="preserve">risk aversion</w:t>
      </w:r>
      <w:r w:rsidDel="00000000" w:rsidR="00000000" w:rsidRPr="00000000">
        <w:rPr>
          <w:rtl w:val="0"/>
        </w:rPr>
        <w:t xml:space="preserve"> (risk A: </w:t>
      </w:r>
      <w:r w:rsidDel="00000000" w:rsidR="00000000" w:rsidRPr="00000000">
        <w:rPr>
          <w:i w:val="1"/>
          <w:rtl w:val="0"/>
        </w:rPr>
        <w:t xml:space="preserve">r</w:t>
      </w:r>
      <w:r w:rsidDel="00000000" w:rsidR="00000000" w:rsidRPr="00000000">
        <w:rPr>
          <w:rtl w:val="0"/>
        </w:rPr>
        <w:t xml:space="preserve"> = -.13</w:t>
      </w:r>
      <w:r w:rsidDel="00000000" w:rsidR="00000000" w:rsidRPr="00000000">
        <w:rPr>
          <w:rtl w:val="0"/>
        </w:rPr>
        <w:t xml:space="preserve"> </w:t>
      </w:r>
      <w:r w:rsidDel="00000000" w:rsidR="00000000" w:rsidRPr="00000000">
        <w:rPr>
          <w:rtl w:val="0"/>
        </w:rPr>
        <w:t xml:space="preserve">[-.17, -.10]</w:t>
      </w:r>
      <w:r w:rsidDel="00000000" w:rsidR="00000000" w:rsidRPr="00000000">
        <w:rPr>
          <w:rtl w:val="0"/>
        </w:rPr>
        <w:t xml:space="preserve">; risk B: </w:t>
      </w:r>
      <w:r w:rsidDel="00000000" w:rsidR="00000000" w:rsidRPr="00000000">
        <w:rPr>
          <w:i w:val="1"/>
          <w:rtl w:val="0"/>
        </w:rPr>
        <w:t xml:space="preserve">r</w:t>
      </w:r>
      <w:r w:rsidDel="00000000" w:rsidR="00000000" w:rsidRPr="00000000">
        <w:rPr>
          <w:rtl w:val="0"/>
        </w:rPr>
        <w:t xml:space="preserve"> = -.12</w:t>
      </w:r>
      <w:r w:rsidDel="00000000" w:rsidR="00000000" w:rsidRPr="00000000">
        <w:rPr>
          <w:rtl w:val="0"/>
        </w:rPr>
        <w:t xml:space="preserve"> </w:t>
      </w:r>
      <w:r w:rsidDel="00000000" w:rsidR="00000000" w:rsidRPr="00000000">
        <w:rPr>
          <w:rtl w:val="0"/>
        </w:rPr>
        <w:t xml:space="preserve">[-.15, -.08]</w:t>
      </w:r>
      <w:r w:rsidDel="00000000" w:rsidR="00000000" w:rsidRPr="00000000">
        <w:rPr>
          <w:rtl w:val="0"/>
        </w:rPr>
        <w:t xml:space="preserve">). Intelligence was positively correlated with extraversion (</w:t>
      </w:r>
      <w:r w:rsidDel="00000000" w:rsidR="00000000" w:rsidRPr="00000000">
        <w:rPr>
          <w:i w:val="1"/>
          <w:rtl w:val="0"/>
        </w:rPr>
        <w:t xml:space="preserve">r</w:t>
      </w:r>
      <w:r w:rsidDel="00000000" w:rsidR="00000000" w:rsidRPr="00000000">
        <w:rPr>
          <w:rtl w:val="0"/>
        </w:rPr>
        <w:t xml:space="preserve"> = .06</w:t>
      </w:r>
      <w:r w:rsidDel="00000000" w:rsidR="00000000" w:rsidRPr="00000000">
        <w:rPr>
          <w:rtl w:val="0"/>
        </w:rPr>
        <w:t xml:space="preserve"> </w:t>
      </w:r>
      <w:r w:rsidDel="00000000" w:rsidR="00000000" w:rsidRPr="00000000">
        <w:rPr>
          <w:rtl w:val="0"/>
        </w:rPr>
        <w:t xml:space="preserve">[.02, .10]</w:t>
      </w:r>
      <w:r w:rsidDel="00000000" w:rsidR="00000000" w:rsidRPr="00000000">
        <w:rPr>
          <w:rtl w:val="0"/>
        </w:rPr>
        <w:t xml:space="preserve">) and openness (</w:t>
      </w:r>
      <w:r w:rsidDel="00000000" w:rsidR="00000000" w:rsidRPr="00000000">
        <w:rPr>
          <w:i w:val="1"/>
          <w:rtl w:val="0"/>
        </w:rPr>
        <w:t xml:space="preserve">r</w:t>
      </w:r>
      <w:r w:rsidDel="00000000" w:rsidR="00000000" w:rsidRPr="00000000">
        <w:rPr>
          <w:rtl w:val="0"/>
        </w:rPr>
        <w:t xml:space="preserve"> = .08</w:t>
      </w:r>
      <w:r w:rsidDel="00000000" w:rsidR="00000000" w:rsidRPr="00000000">
        <w:rPr>
          <w:rtl w:val="0"/>
        </w:rPr>
        <w:t xml:space="preserve"> </w:t>
      </w:r>
      <w:r w:rsidDel="00000000" w:rsidR="00000000" w:rsidRPr="00000000">
        <w:rPr>
          <w:rtl w:val="0"/>
        </w:rPr>
        <w:t xml:space="preserve">[.05, .12]</w:t>
      </w:r>
      <w:r w:rsidDel="00000000" w:rsidR="00000000" w:rsidRPr="00000000">
        <w:rPr>
          <w:rtl w:val="0"/>
        </w:rPr>
        <w:t xml:space="preserve">), and slightly negatively correlated with </w:t>
      </w:r>
      <w:r w:rsidDel="00000000" w:rsidR="00000000" w:rsidRPr="00000000">
        <w:rPr>
          <w:rtl w:val="0"/>
        </w:rPr>
        <w:t xml:space="preserve">neuroticism (</w:t>
      </w:r>
      <w:r w:rsidDel="00000000" w:rsidR="00000000" w:rsidRPr="00000000">
        <w:rPr>
          <w:i w:val="1"/>
          <w:rtl w:val="0"/>
        </w:rPr>
        <w:t xml:space="preserve">r</w:t>
      </w:r>
      <w:r w:rsidDel="00000000" w:rsidR="00000000" w:rsidRPr="00000000">
        <w:rPr>
          <w:rtl w:val="0"/>
        </w:rPr>
        <w:t xml:space="preserve"> = -.05 </w:t>
      </w:r>
      <w:r w:rsidDel="00000000" w:rsidR="00000000" w:rsidRPr="00000000">
        <w:rPr>
          <w:rtl w:val="0"/>
        </w:rPr>
        <w:t xml:space="preserve">[-.07, -.02]</w:t>
      </w:r>
      <w:r w:rsidDel="00000000" w:rsidR="00000000" w:rsidRPr="00000000">
        <w:rPr>
          <w:rtl w:val="0"/>
        </w:rPr>
        <w:t xml:space="preserve">)</w:t>
      </w:r>
      <w:r w:rsidDel="00000000" w:rsidR="00000000" w:rsidRPr="00000000">
        <w:rPr>
          <w:rtl w:val="0"/>
        </w:rPr>
        <w:t xml:space="preserve"> and agreeableness (</w:t>
      </w:r>
      <w:r w:rsidDel="00000000" w:rsidR="00000000" w:rsidRPr="00000000">
        <w:rPr>
          <w:i w:val="1"/>
          <w:rtl w:val="0"/>
        </w:rPr>
        <w:t xml:space="preserve">r</w:t>
      </w:r>
      <w:r w:rsidDel="00000000" w:rsidR="00000000" w:rsidRPr="00000000">
        <w:rPr>
          <w:rtl w:val="0"/>
        </w:rPr>
        <w:t xml:space="preserve"> = -.04</w:t>
      </w:r>
      <w:r w:rsidDel="00000000" w:rsidR="00000000" w:rsidRPr="00000000">
        <w:rPr>
          <w:rtl w:val="0"/>
        </w:rPr>
        <w:t xml:space="preserve"> </w:t>
      </w:r>
      <w:r w:rsidDel="00000000" w:rsidR="00000000" w:rsidRPr="00000000">
        <w:rPr>
          <w:rtl w:val="0"/>
        </w:rPr>
        <w:t xml:space="preserve">[-.08, -.01]</w:t>
      </w:r>
      <w:r w:rsidDel="00000000" w:rsidR="00000000" w:rsidRPr="00000000">
        <w:rPr>
          <w:rtl w:val="0"/>
        </w:rPr>
        <w:t xml:space="preserve">). No consistent correlation pattern was visible for intelligence and risk aversion (risk A: </w:t>
      </w:r>
      <w:r w:rsidDel="00000000" w:rsidR="00000000" w:rsidRPr="00000000">
        <w:rPr>
          <w:i w:val="1"/>
          <w:rtl w:val="0"/>
        </w:rPr>
        <w:t xml:space="preserve">r</w:t>
      </w:r>
      <w:r w:rsidDel="00000000" w:rsidR="00000000" w:rsidRPr="00000000">
        <w:rPr>
          <w:rtl w:val="0"/>
        </w:rPr>
        <w:t xml:space="preserve"> = -.15</w:t>
      </w:r>
      <w:r w:rsidDel="00000000" w:rsidR="00000000" w:rsidRPr="00000000">
        <w:rPr>
          <w:rtl w:val="0"/>
        </w:rPr>
        <w:t xml:space="preserve"> </w:t>
      </w:r>
      <w:r w:rsidDel="00000000" w:rsidR="00000000" w:rsidRPr="00000000">
        <w:rPr>
          <w:rtl w:val="0"/>
        </w:rPr>
        <w:t xml:space="preserve">[-.18, -.11]</w:t>
      </w:r>
      <w:r w:rsidDel="00000000" w:rsidR="00000000" w:rsidRPr="00000000">
        <w:rPr>
          <w:rtl w:val="0"/>
        </w:rPr>
        <w:t xml:space="preserve">; risk B: </w:t>
      </w:r>
      <w:r w:rsidDel="00000000" w:rsidR="00000000" w:rsidRPr="00000000">
        <w:rPr>
          <w:i w:val="1"/>
          <w:rtl w:val="0"/>
        </w:rPr>
        <w:t xml:space="preserve">r</w:t>
      </w:r>
      <w:r w:rsidDel="00000000" w:rsidR="00000000" w:rsidRPr="00000000">
        <w:rPr>
          <w:rtl w:val="0"/>
        </w:rPr>
        <w:t xml:space="preserve"> = .05</w:t>
      </w:r>
      <w:r w:rsidDel="00000000" w:rsidR="00000000" w:rsidRPr="00000000">
        <w:rPr>
          <w:rtl w:val="0"/>
        </w:rPr>
        <w:t xml:space="preserve"> </w:t>
      </w:r>
      <w:r w:rsidDel="00000000" w:rsidR="00000000" w:rsidRPr="00000000">
        <w:rPr>
          <w:rtl w:val="0"/>
        </w:rPr>
        <w:t xml:space="preserve">[.01, .08]</w:t>
      </w:r>
      <w:r w:rsidDel="00000000" w:rsidR="00000000" w:rsidRPr="00000000">
        <w:rPr>
          <w:rtl w:val="0"/>
        </w:rPr>
        <w:t xml:space="preserve">). The correlations between the five dimensions of personality matched those found in a German sample (Hahn</w:t>
      </w:r>
      <w:r w:rsidDel="00000000" w:rsidR="00000000" w:rsidRPr="00000000">
        <w:rPr>
          <w:color w:val="0000ff"/>
          <w:rtl w:val="0"/>
        </w:rPr>
        <w:t xml:space="preserve"> et al.</w:t>
      </w:r>
      <w:r w:rsidDel="00000000" w:rsidR="00000000" w:rsidRPr="00000000">
        <w:rPr>
          <w:rtl w:val="0"/>
        </w:rPr>
        <w:t xml:space="preserve">, 2012) with positive correlations between all personality dimensions except for neuroticism. The two risk aversion tasks correlated moderately with each other (</w:t>
      </w:r>
      <w:r w:rsidDel="00000000" w:rsidR="00000000" w:rsidRPr="00000000">
        <w:rPr>
          <w:i w:val="1"/>
          <w:rtl w:val="0"/>
        </w:rPr>
        <w:t xml:space="preserve">r</w:t>
      </w:r>
      <w:r w:rsidDel="00000000" w:rsidR="00000000" w:rsidRPr="00000000">
        <w:rPr>
          <w:rtl w:val="0"/>
        </w:rPr>
        <w:t xml:space="preserve"> = .30</w:t>
      </w:r>
      <w:r w:rsidDel="00000000" w:rsidR="00000000" w:rsidRPr="00000000">
        <w:rPr>
          <w:rtl w:val="0"/>
        </w:rPr>
        <w:t xml:space="preserve"> </w:t>
      </w:r>
      <w:r w:rsidDel="00000000" w:rsidR="00000000" w:rsidRPr="00000000">
        <w:rPr>
          <w:rtl w:val="0"/>
        </w:rPr>
        <w:t xml:space="preserve">[.27, .34]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spacing w:line="480" w:lineRule="auto"/>
        <w:ind w:left="0" w:firstLine="720"/>
        <w:rPr/>
      </w:pPr>
      <w:r w:rsidDel="00000000" w:rsidR="00000000" w:rsidRPr="00000000">
        <w:rPr>
          <w:rtl w:val="0"/>
        </w:rPr>
      </w:r>
    </w:p>
    <w:p w:rsidR="00000000" w:rsidDel="00000000" w:rsidP="00000000" w:rsidRDefault="00000000" w:rsidRPr="00000000" w14:paraId="0000005A">
      <w:pPr>
        <w:spacing w:line="480" w:lineRule="auto"/>
        <w:ind w:left="0" w:firstLine="0"/>
        <w:rPr>
          <w:b w:val="1"/>
        </w:rPr>
      </w:pPr>
      <w:r w:rsidDel="00000000" w:rsidR="00000000" w:rsidRPr="00000000">
        <w:rPr>
          <w:b w:val="1"/>
          <w:rtl w:val="0"/>
        </w:rPr>
        <w:t xml:space="preserve">Birth Order Effects</w:t>
      </w: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tab/>
      </w:r>
      <w:r w:rsidDel="00000000" w:rsidR="00000000" w:rsidRPr="00000000">
        <w:rPr>
          <w:color w:val="0000ff"/>
          <w:rtl w:val="0"/>
        </w:rPr>
        <w:t xml:space="preserve">F</w:t>
      </w:r>
      <w:r w:rsidDel="00000000" w:rsidR="00000000" w:rsidRPr="00000000">
        <w:rPr>
          <w:color w:val="0000ff"/>
          <w:rtl w:val="0"/>
        </w:rPr>
        <w:t xml:space="preserve">or all main outcomes except for educational attainment, including birth order did not improve model fit, regardless of whether it was entered as a linear predictor, categorical predictor, or in combination with its interaction with sibship size (all </w:t>
      </w:r>
      <w:r w:rsidDel="00000000" w:rsidR="00000000" w:rsidRPr="00000000">
        <w:rPr>
          <w:i w:val="1"/>
          <w:color w:val="0000ff"/>
          <w:rtl w:val="0"/>
        </w:rPr>
        <w:t xml:space="preserve">p</w:t>
      </w:r>
      <w:r w:rsidDel="00000000" w:rsidR="00000000" w:rsidRPr="00000000">
        <w:rPr>
          <w:color w:val="0000ff"/>
          <w:rtl w:val="0"/>
        </w:rPr>
        <w:t xml:space="preserve">s &gt; .02).</w:t>
      </w:r>
      <w:r w:rsidDel="00000000" w:rsidR="00000000" w:rsidRPr="00000000">
        <w:rPr>
          <w:color w:val="0000ff"/>
          <w:rtl w:val="0"/>
        </w:rPr>
        <w:t xml:space="preserve"> Even though Akaike information criteria (AICs) indicate model improvement in some analyses, differences in AICs are miniscule and comparisons of Bayesian information criteria (BICs) as well as </w:t>
      </w:r>
      <w:r w:rsidDel="00000000" w:rsidR="00000000" w:rsidRPr="00000000">
        <w:rPr>
          <w:i w:val="1"/>
          <w:color w:val="0000ff"/>
          <w:rtl w:val="0"/>
        </w:rPr>
        <w:t xml:space="preserve">p</w:t>
      </w:r>
      <w:r w:rsidDel="00000000" w:rsidR="00000000" w:rsidRPr="00000000">
        <w:rPr>
          <w:color w:val="0000ff"/>
          <w:rtl w:val="0"/>
        </w:rPr>
        <w:t xml:space="preserve">-values indicate no model improvement.</w:t>
      </w:r>
      <w:r w:rsidDel="00000000" w:rsidR="00000000" w:rsidRPr="00000000">
        <w:rPr>
          <w:rtl w:val="0"/>
        </w:rPr>
        <w:t xml:space="preserve"> </w:t>
      </w:r>
      <w:r w:rsidDel="00000000" w:rsidR="00000000" w:rsidRPr="00000000">
        <w:rPr>
          <w:rtl w:val="0"/>
        </w:rPr>
        <w:t xml:space="preserve">All results for model comparisons are summarized in Table 3.</w:t>
      </w:r>
    </w:p>
    <w:p w:rsidR="00000000" w:rsidDel="00000000" w:rsidP="00000000" w:rsidRDefault="00000000" w:rsidRPr="00000000" w14:paraId="0000005C">
      <w:pPr>
        <w:spacing w:line="480" w:lineRule="auto"/>
        <w:rPr/>
      </w:pPr>
      <w:r w:rsidDel="00000000" w:rsidR="00000000" w:rsidRPr="00000000">
        <w:rPr>
          <w:rtl w:val="0"/>
        </w:rPr>
        <w:tab/>
      </w:r>
      <w:r w:rsidDel="00000000" w:rsidR="00000000" w:rsidRPr="00000000">
        <w:rPr>
          <w:rtl w:val="0"/>
        </w:rPr>
        <w:t xml:space="preserve">Figure 1 shows linear effects of birth order on all main outcomes, with effect sizes based on z-standardized outcomes. </w:t>
      </w:r>
      <w:r w:rsidDel="00000000" w:rsidR="00000000" w:rsidRPr="00000000">
        <w:rPr>
          <w:rtl w:val="0"/>
        </w:rPr>
        <w:t xml:space="preserve">The dotted line shows an estimate of the linear birth order effect on intelligence (</w:t>
      </w:r>
      <w:r w:rsidDel="00000000" w:rsidR="00000000" w:rsidRPr="00000000">
        <w:rPr>
          <w:i w:val="1"/>
          <w:rtl w:val="0"/>
        </w:rPr>
        <w:t xml:space="preserve">d</w:t>
      </w:r>
      <w:r w:rsidDel="00000000" w:rsidR="00000000" w:rsidRPr="00000000">
        <w:rPr>
          <w:rtl w:val="0"/>
        </w:rPr>
        <w:t xml:space="preserve"> = -0.14) and the grey area shows the 99.5% confidence interval [-0.20, -0.07] based on a within-family analysis in a Western sample (sample reported in Rohrer et al., 2015; an additional within-family analysis was run to estimate the linear effect to ensure that the comparison was meaningful). </w:t>
      </w:r>
      <w:r w:rsidDel="00000000" w:rsidR="00000000" w:rsidRPr="00000000">
        <w:rPr>
          <w:rtl w:val="0"/>
        </w:rPr>
        <w:t xml:space="preserve">Not only do the confidence intervals of our estimates include zero, they also exclude the estimate </w:t>
      </w:r>
      <w:r w:rsidDel="00000000" w:rsidR="00000000" w:rsidRPr="00000000">
        <w:rPr>
          <w:rtl w:val="0"/>
        </w:rPr>
        <w:t xml:space="preserve">for intelligence based on a large WEIRD sample.</w:t>
      </w:r>
      <w:r w:rsidDel="00000000" w:rsidR="00000000" w:rsidRPr="00000000">
        <w:rPr>
          <w:rtl w:val="0"/>
        </w:rPr>
        <w:br w:type="textWrapping"/>
      </w:r>
      <w:r w:rsidDel="00000000" w:rsidR="00000000" w:rsidRPr="00000000">
        <w:rPr>
          <w:rtl w:val="0"/>
        </w:rPr>
        <w:tab/>
      </w:r>
      <w:r w:rsidDel="00000000" w:rsidR="00000000" w:rsidRPr="00000000">
        <w:rPr>
          <w:rtl w:val="0"/>
        </w:rPr>
        <w:t xml:space="preserve">We found evidence for a nonlinear effect of birth order on educational attainment </w:t>
        <w:br w:type="textWrapping"/>
        <w:t xml:space="preserve">(</w:t>
      </w:r>
      <w:r w:rsidDel="00000000" w:rsidR="00000000" w:rsidRPr="00000000">
        <w:rPr>
          <w:i w:val="1"/>
          <w:rtl w:val="0"/>
        </w:rPr>
        <w:t xml:space="preserve">Χ</w:t>
      </w:r>
      <w:r w:rsidDel="00000000" w:rsidR="00000000" w:rsidRPr="00000000">
        <w:rPr>
          <w:i w:val="1"/>
          <w:vertAlign w:val="superscript"/>
          <w:rtl w:val="0"/>
        </w:rPr>
        <w:t xml:space="preserve">2</w:t>
      </w:r>
      <w:r w:rsidDel="00000000" w:rsidR="00000000" w:rsidRPr="00000000">
        <w:rPr>
          <w:rtl w:val="0"/>
        </w:rPr>
        <w:t xml:space="preserve">(4, </w:t>
      </w:r>
      <w:r w:rsidDel="00000000" w:rsidR="00000000" w:rsidRPr="00000000">
        <w:rPr>
          <w:i w:val="1"/>
          <w:rtl w:val="0"/>
        </w:rPr>
        <w:t xml:space="preserve">N</w:t>
      </w:r>
      <w:r w:rsidDel="00000000" w:rsidR="00000000" w:rsidRPr="00000000">
        <w:rPr>
          <w:rtl w:val="0"/>
        </w:rPr>
        <w:t xml:space="preserve"> = 6035) = 21.48, </w:t>
      </w:r>
      <w:r w:rsidDel="00000000" w:rsidR="00000000" w:rsidRPr="00000000">
        <w:rPr>
          <w:i w:val="1"/>
          <w:rtl w:val="0"/>
        </w:rPr>
        <w:t xml:space="preserve">p</w:t>
      </w:r>
      <w:r w:rsidDel="00000000" w:rsidR="00000000" w:rsidRPr="00000000">
        <w:rPr>
          <w:rtl w:val="0"/>
        </w:rPr>
        <w:t xml:space="preserve"> &lt; .001). </w:t>
      </w:r>
      <w:r w:rsidDel="00000000" w:rsidR="00000000" w:rsidRPr="00000000">
        <w:rPr>
          <w:rtl w:val="0"/>
        </w:rPr>
        <w:t xml:space="preserve">A closer look at the categorical effect showed a checkmark-shaped pattern, indicating the same amount of educational attainment for first-borns compared to second-borns (estimation of effect: -0.06</w:t>
      </w:r>
      <w:r w:rsidDel="00000000" w:rsidR="00000000" w:rsidRPr="00000000">
        <w:rPr>
          <w:rtl w:val="0"/>
        </w:rPr>
        <w:t xml:space="preserve">, 99.5%-CI:</w:t>
      </w:r>
      <w:r w:rsidDel="00000000" w:rsidR="00000000" w:rsidRPr="00000000">
        <w:rPr>
          <w:rtl w:val="0"/>
        </w:rPr>
        <w:t xml:space="preserve"> [-0.12, -0.005]), third-borns (0.02 [-0.06, 0.09]), and fourth-borns (0.09 [-0.01, 0.19]). Fifth-borns had more educational attainment compared to first-borns (0.14 [0.01, 0.26]). Differences between first-borns and sixth- and later-borns were not significant (0.08 [-0.05, 0.21])</w:t>
      </w:r>
      <w:r w:rsidDel="00000000" w:rsidR="00000000" w:rsidRPr="00000000">
        <w:rPr>
          <w:rtl w:val="0"/>
        </w:rPr>
        <w:t xml:space="preserve">.</w:t>
      </w:r>
    </w:p>
    <w:p w:rsidR="00000000" w:rsidDel="00000000" w:rsidP="00000000" w:rsidRDefault="00000000" w:rsidRPr="00000000" w14:paraId="0000005D">
      <w:pPr>
        <w:spacing w:line="480" w:lineRule="auto"/>
        <w:ind w:firstLine="720"/>
        <w:rPr/>
      </w:pPr>
      <w:r w:rsidDel="00000000" w:rsidR="00000000" w:rsidRPr="00000000">
        <w:rPr>
          <w:rtl w:val="0"/>
        </w:rPr>
        <w:t xml:space="preserve">Including the interaction of sibship size and birth order as a predictor did not improve any of the models significantly (</w:t>
      </w:r>
      <w:r w:rsidDel="00000000" w:rsidR="00000000" w:rsidRPr="00000000">
        <w:rPr>
          <w:rtl w:val="0"/>
        </w:rPr>
        <w:t xml:space="preserve">all </w:t>
      </w:r>
      <w:r w:rsidDel="00000000" w:rsidR="00000000" w:rsidRPr="00000000">
        <w:rPr>
          <w:i w:val="1"/>
          <w:rtl w:val="0"/>
        </w:rPr>
        <w:t xml:space="preserve">p</w:t>
      </w:r>
      <w:r w:rsidDel="00000000" w:rsidR="00000000" w:rsidRPr="00000000">
        <w:rPr>
          <w:rtl w:val="0"/>
        </w:rPr>
        <w:t xml:space="preserve">s</w:t>
      </w:r>
      <w:r w:rsidDel="00000000" w:rsidR="00000000" w:rsidRPr="00000000">
        <w:rPr>
          <w:rtl w:val="0"/>
        </w:rPr>
        <w:t xml:space="preserve"> &gt; 0.06). </w:t>
      </w:r>
      <w:r w:rsidDel="00000000" w:rsidR="00000000" w:rsidRPr="00000000">
        <w:rPr>
          <w:rtl w:val="0"/>
        </w:rPr>
        <w:t xml:space="preserve">Figure 2</w:t>
      </w:r>
      <w:r w:rsidDel="00000000" w:rsidR="00000000" w:rsidRPr="00000000">
        <w:rPr>
          <w:rtl w:val="0"/>
        </w:rPr>
        <w:t xml:space="preserve"> shows the interaction of sibship size and birth order (adjusted for gender, a third-order polynomial effect of age and maternal identity).</w:t>
      </w:r>
    </w:p>
    <w:p w:rsidR="00000000" w:rsidDel="00000000" w:rsidP="00000000" w:rsidRDefault="00000000" w:rsidRPr="00000000" w14:paraId="0000005E">
      <w:pPr>
        <w:spacing w:line="480" w:lineRule="auto"/>
        <w:ind w:firstLine="720"/>
        <w:rPr/>
      </w:pPr>
      <w:r w:rsidDel="00000000" w:rsidR="00000000" w:rsidRPr="00000000">
        <w:rPr>
          <w:rtl w:val="0"/>
        </w:rPr>
        <w:t xml:space="preserve">Additional analyses showed no significant effects of birth order on income (linear compared to covariates-only model: </w:t>
      </w:r>
      <w:r w:rsidDel="00000000" w:rsidR="00000000" w:rsidRPr="00000000">
        <w:rPr>
          <w:i w:val="1"/>
          <w:rtl w:val="0"/>
        </w:rPr>
        <w:t xml:space="preserve">p</w:t>
      </w:r>
      <w:r w:rsidDel="00000000" w:rsidR="00000000" w:rsidRPr="00000000">
        <w:rPr>
          <w:rtl w:val="0"/>
        </w:rPr>
        <w:t xml:space="preserve"> = .51, categorical compared to linear model: </w:t>
      </w:r>
      <w:r w:rsidDel="00000000" w:rsidR="00000000" w:rsidRPr="00000000">
        <w:rPr>
          <w:i w:val="1"/>
          <w:rtl w:val="0"/>
        </w:rPr>
        <w:t xml:space="preserve">p</w:t>
      </w:r>
      <w:r w:rsidDel="00000000" w:rsidR="00000000" w:rsidRPr="00000000">
        <w:rPr>
          <w:rtl w:val="0"/>
        </w:rPr>
        <w:t xml:space="preserve"> = .30, interaction compared to categorical model: </w:t>
      </w:r>
      <w:r w:rsidDel="00000000" w:rsidR="00000000" w:rsidRPr="00000000">
        <w:rPr>
          <w:i w:val="1"/>
          <w:rtl w:val="0"/>
        </w:rPr>
        <w:t xml:space="preserve">p</w:t>
      </w:r>
      <w:r w:rsidDel="00000000" w:rsidR="00000000" w:rsidRPr="00000000">
        <w:rPr>
          <w:rtl w:val="0"/>
        </w:rPr>
        <w:t xml:space="preserve"> = .56)</w:t>
      </w:r>
      <w:r w:rsidDel="00000000" w:rsidR="00000000" w:rsidRPr="00000000">
        <w:rPr>
          <w:rtl w:val="0"/>
        </w:rPr>
        <w:t xml:space="preserve">, self employment </w:t>
      </w:r>
      <w:r w:rsidDel="00000000" w:rsidR="00000000" w:rsidRPr="00000000">
        <w:rPr>
          <w:rtl w:val="0"/>
        </w:rPr>
        <w:t xml:space="preserve">(linear: </w:t>
      </w:r>
      <w:r w:rsidDel="00000000" w:rsidR="00000000" w:rsidRPr="00000000">
        <w:rPr>
          <w:i w:val="1"/>
          <w:rtl w:val="0"/>
        </w:rPr>
        <w:t xml:space="preserve">p</w:t>
      </w:r>
      <w:r w:rsidDel="00000000" w:rsidR="00000000" w:rsidRPr="00000000">
        <w:rPr>
          <w:rtl w:val="0"/>
        </w:rPr>
        <w:t xml:space="preserve"> = .80, categorical: </w:t>
      </w:r>
      <w:r w:rsidDel="00000000" w:rsidR="00000000" w:rsidRPr="00000000">
        <w:rPr>
          <w:i w:val="1"/>
          <w:rtl w:val="0"/>
        </w:rPr>
        <w:t xml:space="preserve">p</w:t>
      </w:r>
      <w:r w:rsidDel="00000000" w:rsidR="00000000" w:rsidRPr="00000000">
        <w:rPr>
          <w:rtl w:val="0"/>
        </w:rPr>
        <w:t xml:space="preserve"> = .86, interaction: </w:t>
      </w:r>
      <w:r w:rsidDel="00000000" w:rsidR="00000000" w:rsidRPr="00000000">
        <w:rPr>
          <w:i w:val="1"/>
          <w:rtl w:val="0"/>
        </w:rPr>
        <w:t xml:space="preserve">p</w:t>
      </w:r>
      <w:r w:rsidDel="00000000" w:rsidR="00000000" w:rsidRPr="00000000">
        <w:rPr>
          <w:rtl w:val="0"/>
        </w:rPr>
        <w:t xml:space="preserve"> = .62)</w:t>
      </w:r>
      <w:r w:rsidDel="00000000" w:rsidR="00000000" w:rsidRPr="00000000">
        <w:rPr>
          <w:rtl w:val="0"/>
        </w:rPr>
        <w:t xml:space="preserve">, and smoking behavior </w:t>
      </w:r>
      <w:r w:rsidDel="00000000" w:rsidR="00000000" w:rsidRPr="00000000">
        <w:rPr>
          <w:rtl w:val="0"/>
        </w:rPr>
        <w:t xml:space="preserve">(linear: </w:t>
      </w:r>
      <w:r w:rsidDel="00000000" w:rsidR="00000000" w:rsidRPr="00000000">
        <w:rPr>
          <w:i w:val="1"/>
          <w:rtl w:val="0"/>
        </w:rPr>
        <w:t xml:space="preserve">p</w:t>
      </w:r>
      <w:r w:rsidDel="00000000" w:rsidR="00000000" w:rsidRPr="00000000">
        <w:rPr>
          <w:rtl w:val="0"/>
        </w:rPr>
        <w:t xml:space="preserve"> = .9996, categorical: </w:t>
      </w:r>
      <w:r w:rsidDel="00000000" w:rsidR="00000000" w:rsidRPr="00000000">
        <w:rPr>
          <w:i w:val="1"/>
          <w:rtl w:val="0"/>
        </w:rPr>
        <w:t xml:space="preserve">p</w:t>
      </w:r>
      <w:r w:rsidDel="00000000" w:rsidR="00000000" w:rsidRPr="00000000">
        <w:rPr>
          <w:rtl w:val="0"/>
        </w:rPr>
        <w:t xml:space="preserve"> = .54, interaction: </w:t>
      </w:r>
      <w:r w:rsidDel="00000000" w:rsidR="00000000" w:rsidRPr="00000000">
        <w:rPr>
          <w:i w:val="1"/>
          <w:rtl w:val="0"/>
        </w:rPr>
        <w:t xml:space="preserve">p</w:t>
      </w:r>
      <w:r w:rsidDel="00000000" w:rsidR="00000000" w:rsidRPr="00000000">
        <w:rPr>
          <w:rtl w:val="0"/>
        </w:rPr>
        <w:t xml:space="preserve"> = .65)</w:t>
      </w:r>
      <w:r w:rsidDel="00000000" w:rsidR="00000000" w:rsidRPr="00000000">
        <w:rPr>
          <w:rtl w:val="0"/>
        </w:rPr>
        <w:t xml:space="preserve">. We found no birth order effects in the seven analyses on working category (linear: all </w:t>
      </w:r>
      <w:r w:rsidDel="00000000" w:rsidR="00000000" w:rsidRPr="00000000">
        <w:rPr>
          <w:i w:val="1"/>
          <w:rtl w:val="0"/>
        </w:rPr>
        <w:t xml:space="preserve">p</w:t>
      </w:r>
      <w:r w:rsidDel="00000000" w:rsidR="00000000" w:rsidRPr="00000000">
        <w:rPr>
          <w:rtl w:val="0"/>
        </w:rPr>
        <w:t xml:space="preserve">s &gt; .26, categorical: </w:t>
      </w:r>
      <w:r w:rsidDel="00000000" w:rsidR="00000000" w:rsidRPr="00000000">
        <w:rPr>
          <w:rtl w:val="0"/>
        </w:rPr>
        <w:t xml:space="preserve">all </w:t>
      </w:r>
      <w:r w:rsidDel="00000000" w:rsidR="00000000" w:rsidRPr="00000000">
        <w:rPr>
          <w:i w:val="1"/>
          <w:rtl w:val="0"/>
        </w:rPr>
        <w:t xml:space="preserve">p</w:t>
      </w:r>
      <w:r w:rsidDel="00000000" w:rsidR="00000000" w:rsidRPr="00000000">
        <w:rPr>
          <w:rtl w:val="0"/>
        </w:rPr>
        <w:t xml:space="preserve">s &gt; .32</w:t>
      </w:r>
      <w:r w:rsidDel="00000000" w:rsidR="00000000" w:rsidRPr="00000000">
        <w:rPr>
          <w:rtl w:val="0"/>
        </w:rPr>
        <w:t xml:space="preserve">, interaction: </w:t>
      </w:r>
      <w:r w:rsidDel="00000000" w:rsidR="00000000" w:rsidRPr="00000000">
        <w:rPr>
          <w:rtl w:val="0"/>
        </w:rPr>
        <w:t xml:space="preserve">all </w:t>
      </w:r>
      <w:r w:rsidDel="00000000" w:rsidR="00000000" w:rsidRPr="00000000">
        <w:rPr>
          <w:i w:val="1"/>
          <w:rtl w:val="0"/>
        </w:rPr>
        <w:t xml:space="preserve">p</w:t>
      </w:r>
      <w:r w:rsidDel="00000000" w:rsidR="00000000" w:rsidRPr="00000000">
        <w:rPr>
          <w:rtl w:val="0"/>
        </w:rPr>
        <w:t xml:space="preserve">s &gt; .17</w:t>
      </w:r>
      <w:r w:rsidDel="00000000" w:rsidR="00000000" w:rsidRPr="00000000">
        <w:rPr>
          <w:rtl w:val="0"/>
        </w:rPr>
        <w:t xml:space="preserve">) or in the eight analyses on working sector (linear: </w:t>
      </w:r>
      <w:r w:rsidDel="00000000" w:rsidR="00000000" w:rsidRPr="00000000">
        <w:rPr>
          <w:rtl w:val="0"/>
        </w:rPr>
        <w:t xml:space="preserve">all </w:t>
      </w:r>
      <w:r w:rsidDel="00000000" w:rsidR="00000000" w:rsidRPr="00000000">
        <w:rPr>
          <w:i w:val="1"/>
          <w:rtl w:val="0"/>
        </w:rPr>
        <w:t xml:space="preserve">p</w:t>
      </w:r>
      <w:r w:rsidDel="00000000" w:rsidR="00000000" w:rsidRPr="00000000">
        <w:rPr>
          <w:rtl w:val="0"/>
        </w:rPr>
        <w:t xml:space="preserve">s &gt; .14</w:t>
      </w:r>
      <w:r w:rsidDel="00000000" w:rsidR="00000000" w:rsidRPr="00000000">
        <w:rPr>
          <w:rtl w:val="0"/>
        </w:rPr>
        <w:t xml:space="preserve">, categorical: </w:t>
      </w:r>
      <w:r w:rsidDel="00000000" w:rsidR="00000000" w:rsidRPr="00000000">
        <w:rPr>
          <w:rtl w:val="0"/>
        </w:rPr>
        <w:t xml:space="preserve">all </w:t>
      </w:r>
      <w:r w:rsidDel="00000000" w:rsidR="00000000" w:rsidRPr="00000000">
        <w:rPr>
          <w:i w:val="1"/>
          <w:rtl w:val="0"/>
        </w:rPr>
        <w:t xml:space="preserve">p</w:t>
      </w:r>
      <w:r w:rsidDel="00000000" w:rsidR="00000000" w:rsidRPr="00000000">
        <w:rPr>
          <w:rtl w:val="0"/>
        </w:rPr>
        <w:t xml:space="preserve">s &gt; .06</w:t>
      </w:r>
      <w:r w:rsidDel="00000000" w:rsidR="00000000" w:rsidRPr="00000000">
        <w:rPr>
          <w:rtl w:val="0"/>
        </w:rPr>
        <w:t xml:space="preserve">, interaction: </w:t>
      </w:r>
      <w:r w:rsidDel="00000000" w:rsidR="00000000" w:rsidRPr="00000000">
        <w:rPr>
          <w:rtl w:val="0"/>
        </w:rPr>
        <w:t xml:space="preserve">all </w:t>
      </w:r>
      <w:r w:rsidDel="00000000" w:rsidR="00000000" w:rsidRPr="00000000">
        <w:rPr>
          <w:i w:val="1"/>
          <w:rtl w:val="0"/>
        </w:rPr>
        <w:t xml:space="preserve">p</w:t>
      </w:r>
      <w:r w:rsidDel="00000000" w:rsidR="00000000" w:rsidRPr="00000000">
        <w:rPr>
          <w:rtl w:val="0"/>
        </w:rPr>
        <w:t xml:space="preserve">s &gt; .40</w:t>
      </w:r>
      <w:r w:rsidDel="00000000" w:rsidR="00000000" w:rsidRPr="00000000">
        <w:rPr>
          <w:rtl w:val="0"/>
        </w:rPr>
        <w:t xml:space="preserve">). Sample sizes for some of these </w:t>
      </w:r>
      <w:r w:rsidDel="00000000" w:rsidR="00000000" w:rsidRPr="00000000">
        <w:rPr>
          <w:rtl w:val="0"/>
        </w:rPr>
        <w:t xml:space="preserve">analyses</w:t>
      </w:r>
      <w:r w:rsidDel="00000000" w:rsidR="00000000" w:rsidRPr="00000000">
        <w:rPr>
          <w:rtl w:val="0"/>
        </w:rPr>
        <w:t xml:space="preserve"> </w:t>
      </w:r>
      <w:r w:rsidDel="00000000" w:rsidR="00000000" w:rsidRPr="00000000">
        <w:rPr>
          <w:rtl w:val="0"/>
        </w:rPr>
        <w:t xml:space="preserve">might have been too small to detect birth order effects (income: </w:t>
      </w:r>
      <w:r w:rsidDel="00000000" w:rsidR="00000000" w:rsidRPr="00000000">
        <w:rPr>
          <w:i w:val="1"/>
          <w:rtl w:val="0"/>
        </w:rPr>
        <w:t xml:space="preserve">n</w:t>
      </w:r>
      <w:r w:rsidDel="00000000" w:rsidR="00000000" w:rsidRPr="00000000">
        <w:rPr>
          <w:rtl w:val="0"/>
        </w:rPr>
        <w:t xml:space="preserve"> = 2,477, self employment: </w:t>
      </w:r>
      <w:r w:rsidDel="00000000" w:rsidR="00000000" w:rsidRPr="00000000">
        <w:rPr>
          <w:i w:val="1"/>
          <w:rtl w:val="0"/>
        </w:rPr>
        <w:t xml:space="preserve">n</w:t>
      </w:r>
      <w:r w:rsidDel="00000000" w:rsidR="00000000" w:rsidRPr="00000000">
        <w:rPr>
          <w:rtl w:val="0"/>
        </w:rPr>
        <w:t xml:space="preserve"> = 3,763, smoking behavior: </w:t>
      </w:r>
      <w:r w:rsidDel="00000000" w:rsidR="00000000" w:rsidRPr="00000000">
        <w:rPr>
          <w:i w:val="1"/>
          <w:rtl w:val="0"/>
        </w:rPr>
        <w:t xml:space="preserve">n</w:t>
      </w:r>
      <w:r w:rsidDel="00000000" w:rsidR="00000000" w:rsidRPr="00000000">
        <w:rPr>
          <w:rtl w:val="0"/>
        </w:rPr>
        <w:t xml:space="preserve"> = 6,104, working category: </w:t>
      </w:r>
      <w:r w:rsidDel="00000000" w:rsidR="00000000" w:rsidRPr="00000000">
        <w:rPr>
          <w:i w:val="1"/>
          <w:rtl w:val="0"/>
        </w:rPr>
        <w:t xml:space="preserve">n</w:t>
      </w:r>
      <w:r w:rsidDel="00000000" w:rsidR="00000000" w:rsidRPr="00000000">
        <w:rPr>
          <w:rtl w:val="0"/>
        </w:rPr>
        <w:t xml:space="preserve"> = 3,763, working sector: </w:t>
      </w:r>
      <w:r w:rsidDel="00000000" w:rsidR="00000000" w:rsidRPr="00000000">
        <w:rPr>
          <w:i w:val="1"/>
          <w:rtl w:val="0"/>
        </w:rPr>
        <w:t xml:space="preserve">n</w:t>
      </w:r>
      <w:r w:rsidDel="00000000" w:rsidR="00000000" w:rsidRPr="00000000">
        <w:rPr>
          <w:rtl w:val="0"/>
        </w:rPr>
        <w:t xml:space="preserve"> = 3,610</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F</w:t>
      </w:r>
      <w:r w:rsidDel="00000000" w:rsidR="00000000" w:rsidRPr="00000000">
        <w:rPr>
          <w:rtl w:val="0"/>
        </w:rPr>
        <w:t xml:space="preserve">or more details on additional outcomes see Table S3 in the Supplemental Material and </w:t>
      </w:r>
      <w:hyperlink r:id="rId47">
        <w:r w:rsidDel="00000000" w:rsidR="00000000" w:rsidRPr="00000000">
          <w:rPr>
            <w:color w:val="0000ff"/>
            <w:u w:val="single"/>
            <w:rtl w:val="0"/>
          </w:rPr>
          <w:t xml:space="preserve">https://laurabotzet.github.io/birth_order_ifls/4_analyses.html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spacing w:line="480" w:lineRule="auto"/>
        <w:rPr>
          <w:b w:val="1"/>
        </w:rPr>
      </w:pPr>
      <w:r w:rsidDel="00000000" w:rsidR="00000000" w:rsidRPr="00000000">
        <w:rPr>
          <w:rtl w:val="0"/>
        </w:rPr>
        <w:tab/>
      </w:r>
      <w:r w:rsidDel="00000000" w:rsidR="00000000" w:rsidRPr="00000000">
        <w:rPr>
          <w:rtl w:val="0"/>
        </w:rPr>
        <w:t xml:space="preserve">Additional robustness analyses based on maternal sibship and maternal pregnancy order did not differ from the analyses reported here. For all details on the robustness analyses see </w:t>
      </w:r>
      <w:hyperlink r:id="rId48">
        <w:r w:rsidDel="00000000" w:rsidR="00000000" w:rsidRPr="00000000">
          <w:rPr>
            <w:color w:val="0000ff"/>
            <w:u w:val="single"/>
            <w:rtl w:val="0"/>
          </w:rPr>
          <w:t xml:space="preserve">https://laurabotzet.github.io/birth_order_ifls/4_analyses_robust.html</w:t>
        </w:r>
      </w:hyperlink>
      <w:r w:rsidDel="00000000" w:rsidR="00000000" w:rsidRPr="00000000">
        <w:rPr>
          <w:rtl w:val="0"/>
        </w:rPr>
        <w:t xml:space="preserve">. All analyses based on the imputed dataset yielded nonsignificant results (all </w:t>
      </w:r>
      <w:r w:rsidDel="00000000" w:rsidR="00000000" w:rsidRPr="00000000">
        <w:rPr>
          <w:i w:val="1"/>
          <w:rtl w:val="0"/>
        </w:rPr>
        <w:t xml:space="preserve">p</w:t>
      </w:r>
      <w:r w:rsidDel="00000000" w:rsidR="00000000" w:rsidRPr="00000000">
        <w:rPr>
          <w:rtl w:val="0"/>
        </w:rPr>
        <w:t xml:space="preserve">s &lt; .27). Contrary to our main analyses, we found no evidence for </w:t>
      </w:r>
      <w:r w:rsidDel="00000000" w:rsidR="00000000" w:rsidRPr="00000000">
        <w:rPr>
          <w:color w:val="0000ff"/>
          <w:rtl w:val="0"/>
        </w:rPr>
        <w:t xml:space="preserve">either </w:t>
      </w:r>
      <w:r w:rsidDel="00000000" w:rsidR="00000000" w:rsidRPr="00000000">
        <w:rPr>
          <w:rtl w:val="0"/>
        </w:rPr>
        <w:t xml:space="preserve">a linear or a nonlinear effect of birth order on educational attainment (linear compared to covariates-only model: </w:t>
      </w:r>
      <w:r w:rsidDel="00000000" w:rsidR="00000000" w:rsidRPr="00000000">
        <w:rPr>
          <w:i w:val="1"/>
          <w:rtl w:val="0"/>
        </w:rPr>
        <w:t xml:space="preserve">p</w:t>
      </w:r>
      <w:r w:rsidDel="00000000" w:rsidR="00000000" w:rsidRPr="00000000">
        <w:rPr>
          <w:rtl w:val="0"/>
        </w:rPr>
        <w:t xml:space="preserve"> = .45, categorical compared to linear model: </w:t>
      </w:r>
      <w:r w:rsidDel="00000000" w:rsidR="00000000" w:rsidRPr="00000000">
        <w:rPr>
          <w:i w:val="1"/>
          <w:rtl w:val="0"/>
        </w:rPr>
        <w:t xml:space="preserve">p</w:t>
      </w:r>
      <w:r w:rsidDel="00000000" w:rsidR="00000000" w:rsidRPr="00000000">
        <w:rPr>
          <w:rtl w:val="0"/>
        </w:rPr>
        <w:t xml:space="preserve"> = .96). All details for the analyses based on the imputed dataset can be found online: </w:t>
      </w:r>
      <w:hyperlink r:id="rId49">
        <w:r w:rsidDel="00000000" w:rsidR="00000000" w:rsidRPr="00000000">
          <w:rPr>
            <w:color w:val="0000ff"/>
            <w:u w:val="single"/>
            <w:rtl w:val="0"/>
          </w:rPr>
          <w:t xml:space="preserve">https://laurabotzet.github.io/birth_order_ifls/4_analyses_imputed_data.html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spacing w:line="480" w:lineRule="auto"/>
        <w:jc w:val="center"/>
        <w:rPr>
          <w:b w:val="1"/>
        </w:rPr>
      </w:pPr>
      <w:r w:rsidDel="00000000" w:rsidR="00000000" w:rsidRPr="00000000">
        <w:rPr>
          <w:rtl w:val="0"/>
        </w:rPr>
      </w:r>
    </w:p>
    <w:p w:rsidR="00000000" w:rsidDel="00000000" w:rsidP="00000000" w:rsidRDefault="00000000" w:rsidRPr="00000000" w14:paraId="00000061">
      <w:pPr>
        <w:spacing w:line="480" w:lineRule="auto"/>
        <w:jc w:val="center"/>
        <w:rPr>
          <w:b w:val="1"/>
        </w:rPr>
      </w:pPr>
      <w:r w:rsidDel="00000000" w:rsidR="00000000" w:rsidRPr="00000000">
        <w:rPr>
          <w:b w:val="1"/>
          <w:rtl w:val="0"/>
        </w:rPr>
        <w:t xml:space="preserve">Discussion</w:t>
      </w:r>
    </w:p>
    <w:p w:rsidR="00000000" w:rsidDel="00000000" w:rsidP="00000000" w:rsidRDefault="00000000" w:rsidRPr="00000000" w14:paraId="00000062">
      <w:pPr>
        <w:spacing w:line="480" w:lineRule="auto"/>
        <w:ind w:firstLine="720"/>
        <w:rPr/>
      </w:pPr>
      <w:r w:rsidDel="00000000" w:rsidR="00000000" w:rsidRPr="00000000">
        <w:rPr>
          <w:rtl w:val="0"/>
        </w:rPr>
        <w:t xml:space="preserve">W</w:t>
      </w:r>
      <w:r w:rsidDel="00000000" w:rsidR="00000000" w:rsidRPr="00000000">
        <w:rPr>
          <w:rtl w:val="0"/>
        </w:rPr>
        <w:t xml:space="preserve">e found no birth order effects on intelligence, agreeableness, conscientiousness, extraversion, neuroticism, openness, or risk aversion, regardless of whether we included birth order as a continuous or categorical predictor, or whether we considered its interaction with sibship size.</w:t>
      </w:r>
      <w:r w:rsidDel="00000000" w:rsidR="00000000" w:rsidRPr="00000000">
        <w:rPr>
          <w:rtl w:val="0"/>
        </w:rPr>
        <w:t xml:space="preserve"> </w:t>
      </w:r>
      <w:r w:rsidDel="00000000" w:rsidR="00000000" w:rsidRPr="00000000">
        <w:rPr>
          <w:rtl w:val="0"/>
        </w:rPr>
        <w:t xml:space="preserve">Model comparisons supported a small nonlinear effect of birth order on educational attainment in </w:t>
      </w:r>
      <w:r w:rsidDel="00000000" w:rsidR="00000000" w:rsidRPr="00000000">
        <w:rPr>
          <w:color w:val="0000ff"/>
          <w:rtl w:val="0"/>
        </w:rPr>
        <w:t xml:space="preserve">the </w:t>
      </w:r>
      <w:r w:rsidDel="00000000" w:rsidR="00000000" w:rsidRPr="00000000">
        <w:rPr>
          <w:rtl w:val="0"/>
        </w:rPr>
        <w:t xml:space="preserve">form of a checkmark-shaped pattern. However, this effect did not emerge when missing values were imputed. </w:t>
      </w:r>
      <w:r w:rsidDel="00000000" w:rsidR="00000000" w:rsidRPr="00000000">
        <w:rPr>
          <w:rtl w:val="0"/>
        </w:rPr>
      </w:r>
    </w:p>
    <w:p w:rsidR="00000000" w:rsidDel="00000000" w:rsidP="00000000" w:rsidRDefault="00000000" w:rsidRPr="00000000" w14:paraId="00000063">
      <w:pPr>
        <w:spacing w:line="480" w:lineRule="auto"/>
        <w:ind w:firstLine="720"/>
        <w:rPr/>
      </w:pPr>
      <w:r w:rsidDel="00000000" w:rsidR="00000000" w:rsidRPr="00000000">
        <w:rPr>
          <w:rtl w:val="0"/>
        </w:rPr>
        <w:t xml:space="preserve">Our results were consistent with null effects on agreeableness, conscientiousness, extraversion, neuroticism, and risk aversion found in WEIRD </w:t>
      </w:r>
      <w:r w:rsidDel="00000000" w:rsidR="00000000" w:rsidRPr="00000000">
        <w:rPr>
          <w:rtl w:val="0"/>
        </w:rPr>
        <w:t xml:space="preserve">populations</w:t>
      </w:r>
      <w:r w:rsidDel="00000000" w:rsidR="00000000" w:rsidRPr="00000000">
        <w:rPr>
          <w:rtl w:val="0"/>
        </w:rPr>
        <w:t xml:space="preserve"> (Damian &amp; Roberts, 2015; Lejarraga et al., 2019; Rohrer et al., 2015). Yet we found no effect of birth order on </w:t>
      </w:r>
      <w:r w:rsidDel="00000000" w:rsidR="00000000" w:rsidRPr="00000000">
        <w:rPr>
          <w:color w:val="0000ff"/>
          <w:rtl w:val="0"/>
        </w:rPr>
        <w:t xml:space="preserve">either </w:t>
      </w:r>
      <w:r w:rsidDel="00000000" w:rsidR="00000000" w:rsidRPr="00000000">
        <w:rPr>
          <w:rtl w:val="0"/>
        </w:rPr>
        <w:t xml:space="preserve">intelligence or openness, in contrast to the small negative estimates reported for WEIRD populations (Barclay, 2015b; Damian &amp; Roberts, 2015; Rohrer et al., 2015; Rohrer et al., 2017). </w:t>
      </w:r>
      <w:r w:rsidDel="00000000" w:rsidR="00000000" w:rsidRPr="00000000">
        <w:rPr>
          <w:color w:val="0000ff"/>
          <w:rtl w:val="0"/>
        </w:rPr>
        <w:t xml:space="preserve">In terms of</w:t>
      </w:r>
      <w:r w:rsidDel="00000000" w:rsidR="00000000" w:rsidRPr="00000000">
        <w:rPr>
          <w:rtl w:val="0"/>
        </w:rPr>
        <w:t xml:space="preserve"> educational attainment, our results were sensitive to the imputation of missing data; </w:t>
      </w:r>
      <w:r w:rsidDel="00000000" w:rsidR="00000000" w:rsidRPr="00000000">
        <w:rPr>
          <w:color w:val="0000ff"/>
          <w:rtl w:val="0"/>
        </w:rPr>
        <w:t xml:space="preserve">interpreting these results therefore requires caution</w:t>
      </w:r>
      <w:r w:rsidDel="00000000" w:rsidR="00000000" w:rsidRPr="00000000">
        <w:rPr>
          <w:rtl w:val="0"/>
        </w:rPr>
        <w:t xml:space="preserve">. In WEIRD samples higher birth order is related to lower educational attainment (Black et al., 2005; Booth &amp; Kee, 2009; Härkönen, 2013; Kristensen &amp; Bjerkedal, 2010), even in fully adopted sibling groups (Barclay, 2015). However, in this Indonesian sample, higher birth order was related to </w:t>
      </w:r>
      <w:r w:rsidDel="00000000" w:rsidR="00000000" w:rsidRPr="00000000">
        <w:rPr>
          <w:i w:val="1"/>
          <w:rtl w:val="0"/>
        </w:rPr>
        <w:t xml:space="preserve">higher </w:t>
      </w:r>
      <w:r w:rsidDel="00000000" w:rsidR="00000000" w:rsidRPr="00000000">
        <w:rPr>
          <w:rtl w:val="0"/>
        </w:rPr>
        <w:t xml:space="preserve">educational attainment, if there was any association at all.</w:t>
      </w:r>
      <w:r w:rsidDel="00000000" w:rsidR="00000000" w:rsidRPr="00000000">
        <w:rPr>
          <w:rtl w:val="0"/>
        </w:rPr>
      </w:r>
    </w:p>
    <w:p w:rsidR="00000000" w:rsidDel="00000000" w:rsidP="00000000" w:rsidRDefault="00000000" w:rsidRPr="00000000" w14:paraId="00000064">
      <w:pPr>
        <w:spacing w:line="480" w:lineRule="auto"/>
        <w:ind w:firstLine="720"/>
        <w:rPr/>
      </w:pPr>
      <w:r w:rsidDel="00000000" w:rsidR="00000000" w:rsidRPr="00000000">
        <w:rPr>
          <w:rtl w:val="0"/>
        </w:rPr>
        <w:t xml:space="preserve">O</w:t>
      </w:r>
      <w:r w:rsidDel="00000000" w:rsidR="00000000" w:rsidRPr="00000000">
        <w:rPr>
          <w:rtl w:val="0"/>
        </w:rPr>
        <w:t xml:space="preserve">ur results are inconsistent with predictions from Blake’s</w:t>
      </w:r>
      <w:r w:rsidDel="00000000" w:rsidR="00000000" w:rsidRPr="00000000">
        <w:rPr>
          <w:color w:val="0000ff"/>
          <w:rtl w:val="0"/>
        </w:rPr>
        <w:t xml:space="preserve"> (1981)</w:t>
      </w:r>
      <w:r w:rsidDel="00000000" w:rsidR="00000000" w:rsidRPr="00000000">
        <w:rPr>
          <w:rtl w:val="0"/>
        </w:rPr>
        <w:t xml:space="preserve"> resource dilution model, the </w:t>
      </w:r>
      <w:r w:rsidDel="00000000" w:rsidR="00000000" w:rsidRPr="00000000">
        <w:rPr>
          <w:rtl w:val="0"/>
        </w:rPr>
        <w:t xml:space="preserve">confluence model (Zajonc &amp; Markus, 1975</w:t>
      </w:r>
      <w:r w:rsidDel="00000000" w:rsidR="00000000" w:rsidRPr="00000000">
        <w:rPr>
          <w:rtl w:val="0"/>
        </w:rPr>
        <w:t xml:space="preserve">), and Sulloway's (1996) sibling roles. </w:t>
      </w:r>
      <w:r w:rsidDel="00000000" w:rsidR="00000000" w:rsidRPr="00000000">
        <w:rPr>
          <w:rtl w:val="0"/>
        </w:rPr>
        <w:t xml:space="preserve">These theories made no allowance for fundamental cultural differences in family dynamics.</w:t>
      </w:r>
      <w:r w:rsidDel="00000000" w:rsidR="00000000" w:rsidRPr="00000000">
        <w:rPr>
          <w:color w:val="0000ff"/>
          <w:rtl w:val="0"/>
        </w:rPr>
        <w:t xml:space="preserve"> </w:t>
      </w:r>
      <w:r w:rsidDel="00000000" w:rsidR="00000000" w:rsidRPr="00000000">
        <w:rPr>
          <w:color w:val="0000ff"/>
          <w:rtl w:val="0"/>
        </w:rPr>
        <w:t xml:space="preserve">Indonesia is poorer country than most previously studied countries, and its families are larger—Indonesian families, therefore, distribute fewer resources amongst more offspring. T</w:t>
      </w:r>
      <w:r w:rsidDel="00000000" w:rsidR="00000000" w:rsidRPr="00000000">
        <w:rPr>
          <w:color w:val="0000ff"/>
          <w:rtl w:val="0"/>
        </w:rPr>
        <w:t xml:space="preserve">he resource dilution hypothesis would suggest that birth order effects, whatever their specific shape, are amplified in Indonesia</w:t>
      </w:r>
      <w:r w:rsidDel="00000000" w:rsidR="00000000" w:rsidRPr="00000000">
        <w:rPr>
          <w:color w:val="0000ff"/>
          <w:rtl w:val="0"/>
        </w:rPr>
        <w:t xml:space="preserve">; on this view, when resources are scarce, any additional investment leads to larger increases in returns, making any preferential allocation of resources more consequential.</w:t>
      </w:r>
      <w:r w:rsidDel="00000000" w:rsidR="00000000" w:rsidRPr="00000000">
        <w:rPr>
          <w:rtl w:val="0"/>
        </w:rPr>
        <w:t xml:space="preserve"> Observed effects fell short of initial predictions from theories on family dynamics that were</w:t>
      </w:r>
      <w:r w:rsidDel="00000000" w:rsidR="00000000" w:rsidRPr="00000000">
        <w:rPr>
          <w:rtl w:val="0"/>
        </w:rPr>
        <w:t xml:space="preserve"> based on</w:t>
      </w:r>
      <w:r w:rsidDel="00000000" w:rsidR="00000000" w:rsidRPr="00000000">
        <w:rPr>
          <w:rtl w:val="0"/>
        </w:rPr>
        <w:t xml:space="preserve"> the largest, best evidence available in the WEIRD world. It is therefore appropriate to look for other explanations. Perhaps birth order influences the social and parental expectations for first-born children in some countries, through remnants of Western cultural norms like primogeniture</w:t>
      </w:r>
      <w:r w:rsidDel="00000000" w:rsidR="00000000" w:rsidRPr="00000000">
        <w:rPr>
          <w:rtl w:val="0"/>
        </w:rPr>
        <w:t xml:space="preserve">, or through policies such as parental leave</w:t>
      </w:r>
      <w:r w:rsidDel="00000000" w:rsidR="00000000" w:rsidRPr="00000000">
        <w:rPr>
          <w:rtl w:val="0"/>
        </w:rPr>
        <w:t xml:space="preserve"> (Barclay, 2015b)</w:t>
      </w:r>
      <w:r w:rsidDel="00000000" w:rsidR="00000000" w:rsidRPr="00000000">
        <w:rPr>
          <w:rtl w:val="0"/>
        </w:rPr>
        <w:t xml:space="preserve">. </w:t>
      </w:r>
      <w:r w:rsidDel="00000000" w:rsidR="00000000" w:rsidRPr="00000000">
        <w:rPr>
          <w:rtl w:val="0"/>
        </w:rPr>
        <w:t xml:space="preserve">Children’s traits may then adapt due to external influences on their educational and occupational choices</w:t>
      </w:r>
      <w:r w:rsidDel="00000000" w:rsidR="00000000" w:rsidRPr="00000000">
        <w:rPr>
          <w:rtl w:val="0"/>
        </w:rPr>
        <w:t xml:space="preserve">, </w:t>
      </w:r>
      <w:r w:rsidDel="00000000" w:rsidR="00000000" w:rsidRPr="00000000">
        <w:rPr>
          <w:rtl w:val="0"/>
        </w:rPr>
        <w:t xml:space="preserve">such as a </w:t>
      </w:r>
      <w:r w:rsidDel="00000000" w:rsidR="00000000" w:rsidRPr="00000000">
        <w:rPr>
          <w:color w:val="0000ff"/>
          <w:rtl w:val="0"/>
        </w:rPr>
        <w:t xml:space="preserve">parent </w:t>
      </w:r>
      <w:r w:rsidDel="00000000" w:rsidR="00000000" w:rsidRPr="00000000">
        <w:rPr>
          <w:rtl w:val="0"/>
        </w:rPr>
        <w:t xml:space="preserve">expecting a first-born to take over the family business </w:t>
      </w:r>
      <w:hyperlink r:id="rId50">
        <w:r w:rsidDel="00000000" w:rsidR="00000000" w:rsidRPr="00000000">
          <w:rPr>
            <w:b w:val="0"/>
            <w:u w:val="none"/>
            <w:rtl w:val="0"/>
          </w:rPr>
          <w:t xml:space="preserve">(Barclay</w:t>
        </w:r>
      </w:hyperlink>
      <w:hyperlink r:id="rId51">
        <w:r w:rsidDel="00000000" w:rsidR="00000000" w:rsidRPr="00000000">
          <w:rPr>
            <w:color w:val="0000ff"/>
            <w:rtl w:val="0"/>
          </w:rPr>
          <w:t xml:space="preserve"> et al.</w:t>
        </w:r>
      </w:hyperlink>
      <w:hyperlink r:id="rId52">
        <w:r w:rsidDel="00000000" w:rsidR="00000000" w:rsidRPr="00000000">
          <w:rPr>
            <w:rtl w:val="0"/>
          </w:rPr>
          <w:t xml:space="preserve">, 2017</w:t>
        </w:r>
      </w:hyperlink>
      <w:hyperlink r:id="rId53">
        <w:r w:rsidDel="00000000" w:rsidR="00000000" w:rsidRPr="00000000">
          <w:rPr>
            <w:b w:val="0"/>
            <w:u w:val="none"/>
            <w:rtl w:val="0"/>
          </w:rPr>
          <w:t xml:space="preserve">)</w:t>
        </w:r>
      </w:hyperlink>
      <w:r w:rsidDel="00000000" w:rsidR="00000000" w:rsidRPr="00000000">
        <w:rPr>
          <w:rtl w:val="0"/>
        </w:rPr>
        <w:t xml:space="preserve">. </w:t>
      </w:r>
      <w:r w:rsidDel="00000000" w:rsidR="00000000" w:rsidRPr="00000000">
        <w:rPr>
          <w:color w:val="0000ff"/>
          <w:rtl w:val="0"/>
        </w:rPr>
        <w:t xml:space="preserve">This sort of</w:t>
      </w:r>
      <w:r w:rsidDel="00000000" w:rsidR="00000000" w:rsidRPr="00000000">
        <w:rPr>
          <w:rtl w:val="0"/>
        </w:rPr>
        <w:t xml:space="preserve"> indirect effect would be consistent with the small average birth order effects </w:t>
      </w:r>
      <w:r w:rsidDel="00000000" w:rsidR="00000000" w:rsidRPr="00000000">
        <w:rPr>
          <w:color w:val="0000ff"/>
          <w:rtl w:val="0"/>
        </w:rPr>
        <w:t xml:space="preserve">that are generally observed</w:t>
      </w:r>
      <w:r w:rsidDel="00000000" w:rsidR="00000000" w:rsidRPr="00000000">
        <w:rPr>
          <w:rtl w:val="0"/>
        </w:rPr>
        <w:t xml:space="preserve">, as well as with the absence of those effects in a culturally different country.</w:t>
      </w:r>
    </w:p>
    <w:p w:rsidR="00000000" w:rsidDel="00000000" w:rsidP="00000000" w:rsidRDefault="00000000" w:rsidRPr="00000000" w14:paraId="00000065">
      <w:pPr>
        <w:spacing w:line="480" w:lineRule="auto"/>
        <w:ind w:firstLine="720"/>
        <w:rPr/>
      </w:pPr>
      <w:r w:rsidDel="00000000" w:rsidR="00000000" w:rsidRPr="00000000">
        <w:rPr>
          <w:rtl w:val="0"/>
        </w:rPr>
        <w:t xml:space="preserve">It is important to note that our main sample of people for whom birth order could be computed differed systematically from those for whom the required information was missing. The large differences in intelligence and educational attainment are in part due to age differences. The main sample for whom birth order could be computed was 25 years younger than the rest of the sample, likely because birth order could only be computed for individuals whose mother took part in one of the waves of the IFLS, whereas outcome measurements were available for all participants. In the full sample, age correlated negatively with intelligence (r = -.39, </w:t>
      </w:r>
      <w:r w:rsidDel="00000000" w:rsidR="00000000" w:rsidRPr="00000000">
        <w:rPr>
          <w:i w:val="1"/>
          <w:rtl w:val="0"/>
        </w:rPr>
        <w:t xml:space="preserve">p</w:t>
      </w:r>
      <w:r w:rsidDel="00000000" w:rsidR="00000000" w:rsidRPr="00000000">
        <w:rPr>
          <w:rtl w:val="0"/>
        </w:rPr>
        <w:t xml:space="preserve"> &lt; .001) and educational attainment (r = -.39, </w:t>
      </w:r>
      <w:r w:rsidDel="00000000" w:rsidR="00000000" w:rsidRPr="00000000">
        <w:rPr>
          <w:i w:val="1"/>
          <w:rtl w:val="0"/>
        </w:rPr>
        <w:t xml:space="preserve">p</w:t>
      </w:r>
      <w:r w:rsidDel="00000000" w:rsidR="00000000" w:rsidRPr="00000000">
        <w:rPr>
          <w:rtl w:val="0"/>
        </w:rPr>
        <w:t xml:space="preserve"> &lt; .001); differences in intelligence and educational attainment might </w:t>
      </w:r>
      <w:r w:rsidDel="00000000" w:rsidR="00000000" w:rsidRPr="00000000">
        <w:rPr>
          <w:color w:val="0000ff"/>
          <w:rtl w:val="0"/>
        </w:rPr>
        <w:t xml:space="preserve">therefore </w:t>
      </w:r>
      <w:r w:rsidDel="00000000" w:rsidR="00000000" w:rsidRPr="00000000">
        <w:rPr>
          <w:rtl w:val="0"/>
        </w:rPr>
        <w:t xml:space="preserve">actually reflect age differences. The main sample was 0.59 [0.58, 0.60] standard deviations more intelligent and attained 3.11 [3.06, 3.17] more years of educational attainment on average. Controlling for a third-order polynomial effect of age and a linear effect of our naive sibship size measurement reduced the adjusted mean differences to 0.33 [0.32, 0.33] standard deviations for intelligence and 1.94 [1.93, 1.96] years of educational attainment. Since the effects of interest for this study—namely, birth order effects—are within-family effects and since we controlled for potential age effects, the potential issues introduced by this discrepancy might not be grave. Nevertheless, generalizability of our findings might be limited to the younger, more intelligent, more educated Indonesian generation. </w:t>
      </w:r>
      <w:r w:rsidDel="00000000" w:rsidR="00000000" w:rsidRPr="00000000">
        <w:rPr>
          <w:color w:val="0000ff"/>
          <w:rtl w:val="0"/>
        </w:rPr>
        <w:t xml:space="preserve">The checkmark pattern that emerged for education should be interpreted with particular caution</w:t>
      </w:r>
      <w:r w:rsidDel="00000000" w:rsidR="00000000" w:rsidRPr="00000000">
        <w:rPr>
          <w:rtl w:val="0"/>
        </w:rPr>
        <w:t xml:space="preserve"> because it was not reproduced in the analyses of the multiple imputed datasets. This difference may reflect model error in the imputation or a lack of generalizability to the full sample.</w:t>
      </w:r>
    </w:p>
    <w:p w:rsidR="00000000" w:rsidDel="00000000" w:rsidP="00000000" w:rsidRDefault="00000000" w:rsidRPr="00000000" w14:paraId="00000066">
      <w:pPr>
        <w:spacing w:line="480" w:lineRule="auto"/>
        <w:ind w:firstLine="720"/>
        <w:rPr/>
      </w:pPr>
      <w:r w:rsidDel="00000000" w:rsidR="00000000" w:rsidRPr="00000000">
        <w:rPr>
          <w:rtl w:val="0"/>
        </w:rPr>
        <w:t xml:space="preserve">I</w:t>
      </w:r>
      <w:r w:rsidDel="00000000" w:rsidR="00000000" w:rsidRPr="00000000">
        <w:rPr>
          <w:rtl w:val="0"/>
        </w:rPr>
        <w:t xml:space="preserve">n our data, we found no evidence for birth order effects on various outcomes related to type of employment and work sector,</w:t>
      </w:r>
      <w:r w:rsidDel="00000000" w:rsidR="00000000" w:rsidRPr="00000000">
        <w:rPr>
          <w:rtl w:val="0"/>
        </w:rPr>
        <w:t xml:space="preserve"> corroborating the emerging narrative that birth order is generally not </w:t>
      </w:r>
      <w:r w:rsidDel="00000000" w:rsidR="00000000" w:rsidRPr="00000000">
        <w:rPr>
          <w:color w:val="0000ff"/>
          <w:rtl w:val="0"/>
        </w:rPr>
        <w:t xml:space="preserve">an </w:t>
      </w:r>
      <w:r w:rsidDel="00000000" w:rsidR="00000000" w:rsidRPr="00000000">
        <w:rPr>
          <w:rtl w:val="0"/>
        </w:rPr>
        <w:t xml:space="preserve">important predictor of life outcomes.</w:t>
      </w:r>
    </w:p>
    <w:p w:rsidR="00000000" w:rsidDel="00000000" w:rsidP="00000000" w:rsidRDefault="00000000" w:rsidRPr="00000000" w14:paraId="00000067">
      <w:pPr>
        <w:spacing w:line="480" w:lineRule="auto"/>
        <w:ind w:left="0" w:firstLine="0"/>
        <w:rPr/>
      </w:pPr>
      <w:r w:rsidDel="00000000" w:rsidR="00000000" w:rsidRPr="00000000">
        <w:rPr>
          <w:rtl w:val="0"/>
        </w:rPr>
      </w:r>
    </w:p>
    <w:p w:rsidR="00000000" w:rsidDel="00000000" w:rsidP="00000000" w:rsidRDefault="00000000" w:rsidRPr="00000000" w14:paraId="00000068">
      <w:pPr>
        <w:spacing w:line="480" w:lineRule="auto"/>
        <w:ind w:left="0" w:firstLine="0"/>
        <w:rPr>
          <w:b w:val="1"/>
        </w:rPr>
      </w:pPr>
      <w:r w:rsidDel="00000000" w:rsidR="00000000" w:rsidRPr="00000000">
        <w:rPr>
          <w:b w:val="1"/>
          <w:rtl w:val="0"/>
        </w:rPr>
        <w:t xml:space="preserve">Limitations</w:t>
      </w:r>
    </w:p>
    <w:p w:rsidR="00000000" w:rsidDel="00000000" w:rsidP="00000000" w:rsidRDefault="00000000" w:rsidRPr="00000000" w14:paraId="00000069">
      <w:pPr>
        <w:spacing w:line="480" w:lineRule="auto"/>
        <w:ind w:left="0" w:firstLine="720"/>
        <w:rPr/>
      </w:pPr>
      <w:r w:rsidDel="00000000" w:rsidR="00000000" w:rsidRPr="00000000">
        <w:rPr>
          <w:rtl w:val="0"/>
        </w:rPr>
        <w:t xml:space="preserve">B</w:t>
      </w:r>
      <w:r w:rsidDel="00000000" w:rsidR="00000000" w:rsidRPr="00000000">
        <w:rPr>
          <w:rtl w:val="0"/>
        </w:rPr>
        <w:t xml:space="preserve">ecause of limitations of the available data, there are several alternative explanations in favor of the existence of birth order effects that we could not rule out.</w:t>
      </w:r>
    </w:p>
    <w:p w:rsidR="00000000" w:rsidDel="00000000" w:rsidP="00000000" w:rsidRDefault="00000000" w:rsidRPr="00000000" w14:paraId="0000006A">
      <w:pPr>
        <w:spacing w:line="480" w:lineRule="auto"/>
        <w:ind w:left="0" w:firstLine="720"/>
        <w:rPr/>
      </w:pPr>
      <w:r w:rsidDel="00000000" w:rsidR="00000000" w:rsidRPr="00000000">
        <w:rPr>
          <w:rtl w:val="0"/>
        </w:rPr>
        <w:t xml:space="preserve">First, the study population was limited. Our analyses of intelligence, educational attainment, Big Five, and risk aversion do not include individuals younger than 15 years—but according to </w:t>
      </w:r>
      <w:r w:rsidDel="00000000" w:rsidR="00000000" w:rsidRPr="00000000">
        <w:rPr>
          <w:rtl w:val="0"/>
        </w:rPr>
        <w:t xml:space="preserve">Sulloway (2010)</w:t>
      </w:r>
      <w:r w:rsidDel="00000000" w:rsidR="00000000" w:rsidRPr="00000000">
        <w:rPr>
          <w:rtl w:val="0"/>
        </w:rPr>
        <w:t xml:space="preserve">, effects of birth order on personality should be especially visible during childhood and adolescence. Thus, we cannot rule out that we missed substantial birth order effects among younger Indonesians; we can only say that if they </w:t>
      </w:r>
      <w:r w:rsidDel="00000000" w:rsidR="00000000" w:rsidRPr="00000000">
        <w:rPr>
          <w:color w:val="0000ff"/>
          <w:rtl w:val="0"/>
        </w:rPr>
        <w:t xml:space="preserve">had </w:t>
      </w:r>
      <w:r w:rsidDel="00000000" w:rsidR="00000000" w:rsidRPr="00000000">
        <w:rPr>
          <w:rtl w:val="0"/>
        </w:rPr>
        <w:t xml:space="preserve">existed, they had dissipated with age. Furthermore, the conclusions of our study are limited to present-day Indonesia and do not </w:t>
      </w:r>
      <w:r w:rsidDel="00000000" w:rsidR="00000000" w:rsidRPr="00000000">
        <w:rPr>
          <w:color w:val="0000ff"/>
          <w:rtl w:val="0"/>
        </w:rPr>
        <w:t xml:space="preserve">necessarily </w:t>
      </w:r>
      <w:r w:rsidDel="00000000" w:rsidR="00000000" w:rsidRPr="00000000">
        <w:rPr>
          <w:rtl w:val="0"/>
        </w:rPr>
        <w:t xml:space="preserve">generalize to other (WEIRD or non-WEIRD) countries or across time. While the absence of birth order effects in present-day Indonesia casts doubt on broad theories </w:t>
      </w:r>
      <w:r w:rsidDel="00000000" w:rsidR="00000000" w:rsidRPr="00000000">
        <w:rPr>
          <w:color w:val="0000ff"/>
          <w:rtl w:val="0"/>
        </w:rPr>
        <w:t xml:space="preserve">that </w:t>
      </w:r>
      <w:r w:rsidDel="00000000" w:rsidR="00000000" w:rsidRPr="00000000">
        <w:rPr>
          <w:rtl w:val="0"/>
        </w:rPr>
        <w:t xml:space="preserve">claim that such effects emerge universally, it does </w:t>
      </w:r>
      <w:r w:rsidDel="00000000" w:rsidR="00000000" w:rsidRPr="00000000">
        <w:rPr>
          <w:color w:val="0000ff"/>
          <w:rtl w:val="0"/>
        </w:rPr>
        <w:t xml:space="preserve">not rule</w:t>
      </w:r>
      <w:r w:rsidDel="00000000" w:rsidR="00000000" w:rsidRPr="00000000">
        <w:rPr>
          <w:rtl w:val="0"/>
        </w:rPr>
        <w:t xml:space="preserve"> out the possibility that birth order effects emerge under different societal conditions.</w:t>
      </w:r>
    </w:p>
    <w:p w:rsidR="00000000" w:rsidDel="00000000" w:rsidP="00000000" w:rsidRDefault="00000000" w:rsidRPr="00000000" w14:paraId="0000006B">
      <w:pPr>
        <w:spacing w:line="480" w:lineRule="auto"/>
        <w:ind w:left="0" w:firstLine="720"/>
        <w:rPr/>
      </w:pPr>
      <w:r w:rsidDel="00000000" w:rsidR="00000000" w:rsidRPr="00000000">
        <w:rPr>
          <w:color w:val="0000ff"/>
          <w:rtl w:val="0"/>
        </w:rPr>
        <w:t xml:space="preserve">Second, the outcome measures were limited. Intelligence was measured with a g-factor based on different subtests with no particular theoretical background and comparatively low reliability (Cronbach’s alpha = .61, average explained variance: 30%). Even though there is evidence that g-factor batteries correlate highly with each other despite measuring different mental abilities (Johnson et al., 2004) the reduced reliability might have impacted results. Given that we standardised the personality and intelligence outcomes, the limited reliability of our measurements probably attenuated the estimated effects. However, previous work on WEIRD samples was usually based on similarly short tests; our effect sizes are therefore comparable with the existing literature. The attenuation implies that our 99.5% confidence intervals should be interpreted with care and considered in the context of the reliability of the outcome. In addition, the brief Big Five measure used made it impossible to test for effects on narrower facets. While the hunt for birth order effects on facets in WEIRD samples has not brought up consistent patterns, it is possible that such patterns exist in Indonesia.</w:t>
      </w:r>
      <w:r w:rsidDel="00000000" w:rsidR="00000000" w:rsidRPr="00000000">
        <w:rPr>
          <w:rtl w:val="0"/>
        </w:rPr>
      </w:r>
    </w:p>
    <w:p w:rsidR="00000000" w:rsidDel="00000000" w:rsidP="00000000" w:rsidRDefault="00000000" w:rsidRPr="00000000" w14:paraId="0000006C">
      <w:pPr>
        <w:spacing w:line="480" w:lineRule="auto"/>
        <w:ind w:left="0" w:firstLine="720"/>
        <w:rPr/>
      </w:pPr>
      <w:r w:rsidDel="00000000" w:rsidR="00000000" w:rsidRPr="00000000">
        <w:rPr>
          <w:color w:val="0000ff"/>
          <w:rtl w:val="0"/>
        </w:rPr>
        <w:t xml:space="preserve">To take the critique concerning measurement </w:t>
      </w:r>
      <w:r w:rsidDel="00000000" w:rsidR="00000000" w:rsidRPr="00000000">
        <w:rPr>
          <w:rtl w:val="0"/>
        </w:rPr>
        <w:t xml:space="preserve">one step further, one could argue that self-reports are generally not suitable for detecting birth order effects. This criticism applies to our analyses of the Big Five personality traits, but not necessarily to our measures of risk aversion and other reported outcomes (unless respondents systematically lied), and not to the assessment of intelligence.</w:t>
      </w:r>
      <w:r w:rsidDel="00000000" w:rsidR="00000000" w:rsidRPr="00000000">
        <w:rPr>
          <w:rtl w:val="0"/>
        </w:rPr>
        <w:t xml:space="preserve"> Sulloway (1999</w:t>
      </w:r>
      <w:r w:rsidDel="00000000" w:rsidR="00000000" w:rsidRPr="00000000">
        <w:rPr>
          <w:rtl w:val="0"/>
        </w:rPr>
        <w:t xml:space="preserve">) suggested that </w:t>
      </w:r>
      <w:r w:rsidDel="00000000" w:rsidR="00000000" w:rsidRPr="00000000">
        <w:rPr>
          <w:color w:val="0000ff"/>
          <w:rtl w:val="0"/>
        </w:rPr>
        <w:t xml:space="preserve">first-borns respond in a more socially desirable manner to self ratings than later-borns; this</w:t>
      </w:r>
      <w:r w:rsidDel="00000000" w:rsidR="00000000" w:rsidRPr="00000000">
        <w:rPr>
          <w:rtl w:val="0"/>
        </w:rPr>
        <w:t xml:space="preserve"> could cancel out existing birth order effects. This hypothesis could be tested using either other-reports of personality or behavioral outcomes that are not as easily affected by social desirability.</w:t>
      </w:r>
    </w:p>
    <w:p w:rsidR="00000000" w:rsidDel="00000000" w:rsidP="00000000" w:rsidRDefault="00000000" w:rsidRPr="00000000" w14:paraId="0000006D">
      <w:pPr>
        <w:spacing w:line="480" w:lineRule="auto"/>
        <w:ind w:left="0" w:firstLine="720"/>
        <w:rPr/>
      </w:pPr>
      <w:r w:rsidDel="00000000" w:rsidR="00000000" w:rsidRPr="00000000">
        <w:rPr>
          <w:rtl w:val="0"/>
        </w:rPr>
        <w:t xml:space="preserve">It should be noted that there is </w:t>
      </w:r>
      <w:r w:rsidDel="00000000" w:rsidR="00000000" w:rsidRPr="00000000">
        <w:rPr>
          <w:color w:val="0000ff"/>
          <w:rtl w:val="0"/>
        </w:rPr>
        <w:t xml:space="preserve">little</w:t>
      </w:r>
      <w:r w:rsidDel="00000000" w:rsidR="00000000" w:rsidRPr="00000000">
        <w:rPr>
          <w:rtl w:val="0"/>
        </w:rPr>
        <w:t xml:space="preserve"> evidence for the </w:t>
      </w:r>
      <w:r w:rsidDel="00000000" w:rsidR="00000000" w:rsidRPr="00000000">
        <w:rPr>
          <w:color w:val="0000ff"/>
          <w:rtl w:val="0"/>
        </w:rPr>
        <w:t xml:space="preserve">social desirability</w:t>
      </w:r>
      <w:r w:rsidDel="00000000" w:rsidR="00000000" w:rsidRPr="00000000">
        <w:rPr>
          <w:color w:val="0000ff"/>
          <w:rtl w:val="0"/>
        </w:rPr>
        <w:t xml:space="preserve"> </w:t>
      </w:r>
      <w:r w:rsidDel="00000000" w:rsidR="00000000" w:rsidRPr="00000000">
        <w:rPr>
          <w:color w:val="0000ff"/>
          <w:rtl w:val="0"/>
        </w:rPr>
        <w:t xml:space="preserve">hypothesis</w:t>
      </w:r>
      <w:r w:rsidDel="00000000" w:rsidR="00000000" w:rsidRPr="00000000">
        <w:rPr>
          <w:rtl w:val="0"/>
        </w:rPr>
        <w:t xml:space="preserve"> in WEIRD countries—older studies using personality comparisons made by other family members or even comparisons made by the targets themselves (e.g., ranking themselves among their siblings)—are hard to interpret as they might be affected by stereotypes. The only study we are aware of that uses other-reports by third parties does not provide much evidence for the expected effects (</w:t>
      </w:r>
      <w:r w:rsidDel="00000000" w:rsidR="00000000" w:rsidRPr="00000000">
        <w:rPr>
          <w:rtl w:val="0"/>
        </w:rPr>
        <w:t xml:space="preserve">Jefferson</w:t>
      </w:r>
      <w:r w:rsidDel="00000000" w:rsidR="00000000" w:rsidRPr="00000000">
        <w:rPr>
          <w:color w:val="0000ff"/>
          <w:rtl w:val="0"/>
        </w:rPr>
        <w:t xml:space="preserve"> et al.</w:t>
      </w:r>
      <w:r w:rsidDel="00000000" w:rsidR="00000000" w:rsidRPr="00000000">
        <w:rPr>
          <w:rtl w:val="0"/>
        </w:rPr>
        <w:t xml:space="preserve">, 1998</w:t>
      </w:r>
      <w:r w:rsidDel="00000000" w:rsidR="00000000" w:rsidRPr="00000000">
        <w:rPr>
          <w:rtl w:val="0"/>
        </w:rPr>
        <w:t xml:space="preserve">), and the few studies using alternative outcomes (i.e., behavior in economic games, </w:t>
      </w:r>
      <w:r w:rsidDel="00000000" w:rsidR="00000000" w:rsidRPr="00000000">
        <w:rPr>
          <w:rtl w:val="0"/>
        </w:rPr>
        <w:t xml:space="preserve">Courtiol </w:t>
      </w:r>
      <w:r w:rsidDel="00000000" w:rsidR="00000000" w:rsidRPr="00000000">
        <w:rPr>
          <w:color w:val="0000ff"/>
          <w:rtl w:val="0"/>
        </w:rPr>
        <w:t xml:space="preserve">et al.</w:t>
      </w:r>
      <w:r w:rsidDel="00000000" w:rsidR="00000000" w:rsidRPr="00000000">
        <w:rPr>
          <w:rtl w:val="0"/>
        </w:rPr>
        <w:t xml:space="preserve">, 2009; Salmon </w:t>
      </w:r>
      <w:r w:rsidDel="00000000" w:rsidR="00000000" w:rsidRPr="00000000">
        <w:rPr>
          <w:color w:val="0000ff"/>
          <w:rtl w:val="0"/>
        </w:rPr>
        <w:t xml:space="preserve">et al.</w:t>
      </w:r>
      <w:r w:rsidDel="00000000" w:rsidR="00000000" w:rsidRPr="00000000">
        <w:rPr>
          <w:rtl w:val="0"/>
        </w:rPr>
        <w:t xml:space="preserve">, 2016</w:t>
      </w:r>
      <w:r w:rsidDel="00000000" w:rsidR="00000000" w:rsidRPr="00000000">
        <w:rPr>
          <w:rtl w:val="0"/>
        </w:rPr>
        <w:t xml:space="preserve">) suffer from various quality issues. However, recent population-based studies of choices of college major in Sweden found that earlier-borns were more likely to study engineering and medicine, while later-borns were more likely to study journalism, art, and business (</w:t>
      </w:r>
      <w:r w:rsidDel="00000000" w:rsidR="00000000" w:rsidRPr="00000000">
        <w:rPr>
          <w:rtl w:val="0"/>
        </w:rPr>
        <w:t xml:space="preserve">Barclay et al., 2017</w:t>
      </w:r>
      <w:r w:rsidDel="00000000" w:rsidR="00000000" w:rsidRPr="00000000">
        <w:rPr>
          <w:rtl w:val="0"/>
        </w:rPr>
        <w:t xml:space="preserve">). In addition, </w:t>
      </w:r>
      <w:r w:rsidDel="00000000" w:rsidR="00000000" w:rsidRPr="00000000">
        <w:rPr>
          <w:color w:val="0000ff"/>
          <w:rtl w:val="0"/>
        </w:rPr>
        <w:t xml:space="preserve">psychiatrist and blogger</w:t>
      </w:r>
      <w:r w:rsidDel="00000000" w:rsidR="00000000" w:rsidRPr="00000000">
        <w:rPr>
          <w:rtl w:val="0"/>
        </w:rPr>
        <w:t xml:space="preserve"> Scott Alexander </w:t>
      </w:r>
      <w:r w:rsidDel="00000000" w:rsidR="00000000" w:rsidRPr="00000000">
        <w:rPr>
          <w:color w:val="0000ff"/>
          <w:rtl w:val="0"/>
        </w:rPr>
        <w:t xml:space="preserve">(2018)</w:t>
      </w:r>
      <w:r w:rsidDel="00000000" w:rsidR="00000000" w:rsidRPr="00000000">
        <w:rPr>
          <w:rtl w:val="0"/>
        </w:rPr>
        <w:t xml:space="preserve"> reported a sizable overrepresentation of first-borns among his readership, which is heavily biased towards computer scientists. Such strong patterns regarding life choices in the absence of strong effects on intelligence and personality could perhaps be better explained through parental expectations, investment, and specific social norms. These major life choices </w:t>
      </w:r>
      <w:r w:rsidDel="00000000" w:rsidR="00000000" w:rsidRPr="00000000">
        <w:rPr>
          <w:color w:val="0000ff"/>
          <w:rtl w:val="0"/>
        </w:rPr>
        <w:t xml:space="preserve">may </w:t>
      </w:r>
      <w:r w:rsidDel="00000000" w:rsidR="00000000" w:rsidRPr="00000000">
        <w:rPr>
          <w:rtl w:val="0"/>
        </w:rPr>
        <w:t xml:space="preserve">occasionally have hanger-on effects on the traits of intelligence and personality studied here. If so, the hanger-on effects would not be found across cultures (as would be expected if they were due to universal family dynamics); instead, they would be fairly specific to environments where university education is common and choices are affected by parents.</w:t>
      </w:r>
    </w:p>
    <w:p w:rsidR="00000000" w:rsidDel="00000000" w:rsidP="00000000" w:rsidRDefault="00000000" w:rsidRPr="00000000" w14:paraId="0000006E">
      <w:pPr>
        <w:spacing w:line="480" w:lineRule="auto"/>
        <w:ind w:left="0" w:firstLine="720"/>
        <w:rPr/>
      </w:pPr>
      <w:r w:rsidDel="00000000" w:rsidR="00000000" w:rsidRPr="00000000">
        <w:rPr>
          <w:rtl w:val="0"/>
        </w:rPr>
        <w:t xml:space="preserve">An overall lack of good evidence is not the same as evidence for a lack of effects. </w:t>
      </w:r>
      <w:r w:rsidDel="00000000" w:rsidR="00000000" w:rsidRPr="00000000">
        <w:rPr>
          <w:rtl w:val="0"/>
        </w:rPr>
        <w:t xml:space="preserve">Rohrer et al. (2017) stated that</w:t>
      </w:r>
      <w:r w:rsidDel="00000000" w:rsidR="00000000" w:rsidRPr="00000000">
        <w:rPr>
          <w:rtl w:val="0"/>
        </w:rPr>
        <w:t xml:space="preserve"> researchers who aim to venture down </w:t>
      </w:r>
      <w:r w:rsidDel="00000000" w:rsidR="00000000" w:rsidRPr="00000000">
        <w:rPr>
          <w:color w:val="0000ff"/>
          <w:rtl w:val="0"/>
        </w:rPr>
        <w:t xml:space="preserve">the path</w:t>
      </w:r>
      <w:r w:rsidDel="00000000" w:rsidR="00000000" w:rsidRPr="00000000">
        <w:rPr>
          <w:color w:val="0000ff"/>
          <w:rtl w:val="0"/>
        </w:rPr>
        <w:t xml:space="preserve"> of analyzing birth order effects on alternative outcomes like other-reports or behavioral measures</w:t>
      </w:r>
      <w:r w:rsidDel="00000000" w:rsidR="00000000" w:rsidRPr="00000000">
        <w:rPr>
          <w:rtl w:val="0"/>
        </w:rPr>
        <w:t xml:space="preserve"> should ensure that they follow best practices to avoid wrong conclusions. In particular, given the high effort involved in collecting behavioral data and observer reports for a sufficiently large sample to detect the potentially subtle effects of birth order, we encourage researchers to consider using a Registered Reports format </w:t>
      </w:r>
      <w:r w:rsidDel="00000000" w:rsidR="00000000" w:rsidRPr="00000000">
        <w:rPr>
          <w:rtl w:val="0"/>
        </w:rPr>
        <w:t xml:space="preserve">lest their efforts result in a negative finding that might be hard to publish</w:t>
      </w:r>
      <w:r w:rsidDel="00000000" w:rsidR="00000000" w:rsidRPr="00000000">
        <w:rPr>
          <w:rtl w:val="0"/>
        </w:rPr>
        <w:t xml:space="preserve">.</w:t>
      </w:r>
    </w:p>
    <w:p w:rsidR="00000000" w:rsidDel="00000000" w:rsidP="00000000" w:rsidRDefault="00000000" w:rsidRPr="00000000" w14:paraId="0000006F">
      <w:pPr>
        <w:spacing w:line="480" w:lineRule="auto"/>
        <w:ind w:left="0" w:firstLine="0"/>
        <w:rPr/>
      </w:pPr>
      <w:r w:rsidDel="00000000" w:rsidR="00000000" w:rsidRPr="00000000">
        <w:rPr>
          <w:rtl w:val="0"/>
        </w:rPr>
      </w:r>
    </w:p>
    <w:p w:rsidR="00000000" w:rsidDel="00000000" w:rsidP="00000000" w:rsidRDefault="00000000" w:rsidRPr="00000000" w14:paraId="00000070">
      <w:pPr>
        <w:spacing w:line="480" w:lineRule="auto"/>
        <w:ind w:left="0" w:firstLine="0"/>
        <w:rPr>
          <w:b w:val="1"/>
        </w:rPr>
      </w:pPr>
      <w:r w:rsidDel="00000000" w:rsidR="00000000" w:rsidRPr="00000000">
        <w:rPr>
          <w:b w:val="1"/>
          <w:rtl w:val="0"/>
        </w:rPr>
        <w:t xml:space="preserve">Birth Order Effect: Stereotypes </w:t>
      </w:r>
      <w:r w:rsidDel="00000000" w:rsidR="00000000" w:rsidRPr="00000000">
        <w:rPr>
          <w:b w:val="1"/>
          <w:color w:val="0000ff"/>
          <w:rtl w:val="0"/>
        </w:rPr>
        <w:t xml:space="preserve">Versus </w:t>
      </w:r>
      <w:r w:rsidDel="00000000" w:rsidR="00000000" w:rsidRPr="00000000">
        <w:rPr>
          <w:b w:val="1"/>
          <w:rtl w:val="0"/>
        </w:rPr>
        <w:t xml:space="preserve">Reality?</w:t>
      </w:r>
    </w:p>
    <w:p w:rsidR="00000000" w:rsidDel="00000000" w:rsidP="00000000" w:rsidRDefault="00000000" w:rsidRPr="00000000" w14:paraId="00000071">
      <w:pPr>
        <w:spacing w:line="480" w:lineRule="auto"/>
        <w:ind w:left="0" w:firstLine="720"/>
        <w:rPr/>
      </w:pPr>
      <w:r w:rsidDel="00000000" w:rsidR="00000000" w:rsidRPr="00000000">
        <w:rPr>
          <w:rtl w:val="0"/>
        </w:rPr>
        <w:t xml:space="preserve">T</w:t>
      </w:r>
      <w:r w:rsidDel="00000000" w:rsidR="00000000" w:rsidRPr="00000000">
        <w:rPr>
          <w:rtl w:val="0"/>
        </w:rPr>
        <w:t xml:space="preserve">he lack of consistent birth order effects on personality in more recent empirical studies is often contrasted with the prevalence of strong stereotypes, in particular in popular media reporting about birth order research. Strong stereotypes might be interpreted as evidence for the existence of actual birth order effects. For example,</w:t>
      </w:r>
      <w:r w:rsidDel="00000000" w:rsidR="00000000" w:rsidRPr="00000000">
        <w:rPr>
          <w:rtl w:val="0"/>
        </w:rPr>
        <w:t xml:space="preserve"> Paulhus (2008)</w:t>
      </w:r>
      <w:r w:rsidDel="00000000" w:rsidR="00000000" w:rsidRPr="00000000">
        <w:rPr>
          <w:rtl w:val="0"/>
        </w:rPr>
        <w:t xml:space="preserve"> has argued that such stereotypes flourish because they have (at least) a kernel of truth. With respect to that notion, we would like to raise two questions. First, to which extent do such stereotypes indeed “flourish”? Second, what could such a “kernel of truth” be?</w:t>
      </w:r>
    </w:p>
    <w:p w:rsidR="00000000" w:rsidDel="00000000" w:rsidP="00000000" w:rsidRDefault="00000000" w:rsidRPr="00000000" w14:paraId="00000072">
      <w:pPr>
        <w:spacing w:line="480" w:lineRule="auto"/>
        <w:ind w:left="0" w:firstLine="720"/>
        <w:rPr/>
      </w:pPr>
      <w:r w:rsidDel="00000000" w:rsidR="00000000" w:rsidRPr="00000000">
        <w:rPr>
          <w:rtl w:val="0"/>
        </w:rPr>
        <w:t xml:space="preserve">Herrera </w:t>
      </w:r>
      <w:r w:rsidDel="00000000" w:rsidR="00000000" w:rsidRPr="00000000">
        <w:rPr>
          <w:color w:val="0000ff"/>
          <w:rtl w:val="0"/>
        </w:rPr>
        <w:t xml:space="preserve">et al.</w:t>
      </w:r>
      <w:r w:rsidDel="00000000" w:rsidR="00000000" w:rsidRPr="00000000">
        <w:rPr>
          <w:rtl w:val="0"/>
        </w:rPr>
        <w:t xml:space="preserve"> (2003)</w:t>
      </w:r>
      <w:r w:rsidDel="00000000" w:rsidR="00000000" w:rsidRPr="00000000">
        <w:rPr>
          <w:rtl w:val="0"/>
        </w:rPr>
        <w:t xml:space="preserve"> provided some evidence for stereotypes in line with Sulloway’s (1996) family niche model, with average ratings made by Stanford undergraduate students suggesting that last-borns are perceived as boldest, first-borns as most intelligent, and so on. However, these average ratings do not </w:t>
      </w:r>
      <w:r w:rsidDel="00000000" w:rsidR="00000000" w:rsidRPr="00000000">
        <w:rPr>
          <w:color w:val="0000ff"/>
          <w:rtl w:val="0"/>
        </w:rPr>
        <w:t xml:space="preserve">reveal what</w:t>
      </w:r>
      <w:r w:rsidDel="00000000" w:rsidR="00000000" w:rsidRPr="00000000">
        <w:rPr>
          <w:rtl w:val="0"/>
        </w:rPr>
        <w:t xml:space="preserve"> percent of the respondents actually held a stereotypical view of birth order positions in line with any particular theory or how high inter-rater agreement was, making it hard to assess the underlying variability. And, once again, there is a lack of studies on these patterns in non-WEIRD countries.</w:t>
      </w:r>
      <w:r w:rsidDel="00000000" w:rsidR="00000000" w:rsidRPr="00000000">
        <w:rPr>
          <w:color w:val="0000ff"/>
          <w:rtl w:val="0"/>
        </w:rPr>
        <w:t xml:space="preserve"> To answer the question whether birth order stereotypes have a kernel of truth it is indispensable to have</w:t>
      </w:r>
      <w:r w:rsidDel="00000000" w:rsidR="00000000" w:rsidRPr="00000000">
        <w:rPr>
          <w:rtl w:val="0"/>
        </w:rPr>
        <w:t xml:space="preserve"> a </w:t>
      </w:r>
      <w:r w:rsidDel="00000000" w:rsidR="00000000" w:rsidRPr="00000000">
        <w:rPr>
          <w:rtl w:val="0"/>
        </w:rPr>
        <w:t xml:space="preserve">better understanding</w:t>
      </w:r>
      <w:r w:rsidDel="00000000" w:rsidR="00000000" w:rsidRPr="00000000">
        <w:rPr>
          <w:rtl w:val="0"/>
        </w:rPr>
        <w:t xml:space="preserve"> of how reliable </w:t>
      </w:r>
      <w:r w:rsidDel="00000000" w:rsidR="00000000" w:rsidRPr="00000000">
        <w:rPr>
          <w:color w:val="0000ff"/>
          <w:rtl w:val="0"/>
        </w:rPr>
        <w:t xml:space="preserve">and universal</w:t>
      </w:r>
      <w:r w:rsidDel="00000000" w:rsidR="00000000" w:rsidRPr="00000000">
        <w:rPr>
          <w:rtl w:val="0"/>
        </w:rPr>
        <w:t xml:space="preserve"> these stereotypes actually are (e.g., in comparison to stereotypes that have been researched more extensively, such as gender stereotypes) and to </w:t>
      </w:r>
      <w:r w:rsidDel="00000000" w:rsidR="00000000" w:rsidRPr="00000000">
        <w:rPr>
          <w:color w:val="0000ff"/>
          <w:rtl w:val="0"/>
        </w:rPr>
        <w:t xml:space="preserve">what </w:t>
      </w:r>
      <w:r w:rsidDel="00000000" w:rsidR="00000000" w:rsidRPr="00000000">
        <w:rPr>
          <w:rtl w:val="0"/>
        </w:rPr>
        <w:t xml:space="preserve">extent they are idiosyncratic (e.g., people may have strong but divergent views about the personality of different birth order positions, possibly informed by their own family).</w:t>
      </w:r>
    </w:p>
    <w:p w:rsidR="00000000" w:rsidDel="00000000" w:rsidP="00000000" w:rsidRDefault="00000000" w:rsidRPr="00000000" w14:paraId="00000073">
      <w:pPr>
        <w:spacing w:line="480" w:lineRule="auto"/>
        <w:ind w:left="0" w:firstLine="720"/>
        <w:rPr/>
      </w:pPr>
      <w:r w:rsidDel="00000000" w:rsidR="00000000" w:rsidRPr="00000000">
        <w:rPr>
          <w:rtl w:val="0"/>
        </w:rPr>
        <w:t xml:space="preserve">More knowledge about the strength and the consistency of </w:t>
      </w:r>
      <w:r w:rsidDel="00000000" w:rsidR="00000000" w:rsidRPr="00000000">
        <w:rPr>
          <w:color w:val="0000ff"/>
          <w:rtl w:val="0"/>
        </w:rPr>
        <w:t xml:space="preserve">birth order</w:t>
      </w:r>
      <w:r w:rsidDel="00000000" w:rsidR="00000000" w:rsidRPr="00000000">
        <w:rPr>
          <w:rtl w:val="0"/>
        </w:rPr>
        <w:t xml:space="preserve"> stereotypes could in turn inform reasoning about potential “kernels of truth.” If the stereotypes are indeed </w:t>
      </w:r>
      <w:r w:rsidDel="00000000" w:rsidR="00000000" w:rsidRPr="00000000">
        <w:rPr>
          <w:color w:val="0000ff"/>
          <w:rtl w:val="0"/>
        </w:rPr>
        <w:t xml:space="preserve">held more or less </w:t>
      </w:r>
      <w:r w:rsidDel="00000000" w:rsidR="00000000" w:rsidRPr="00000000">
        <w:rPr>
          <w:rtl w:val="0"/>
        </w:rPr>
        <w:t xml:space="preserve">universally, </w:t>
      </w:r>
      <w:r w:rsidDel="00000000" w:rsidR="00000000" w:rsidRPr="00000000">
        <w:rPr>
          <w:rtl w:val="0"/>
        </w:rPr>
        <w:t xml:space="preserve">a more powerful cause</w:t>
      </w:r>
      <w:r w:rsidDel="00000000" w:rsidR="00000000" w:rsidRPr="00000000">
        <w:rPr>
          <w:rtl w:val="0"/>
        </w:rPr>
        <w:t xml:space="preserve"> </w:t>
      </w:r>
      <w:r w:rsidDel="00000000" w:rsidR="00000000" w:rsidRPr="00000000">
        <w:rPr>
          <w:color w:val="0000ff"/>
          <w:rtl w:val="0"/>
        </w:rPr>
        <w:t xml:space="preserve">behind these stereotypes </w:t>
      </w:r>
      <w:r w:rsidDel="00000000" w:rsidR="00000000" w:rsidRPr="00000000">
        <w:rPr>
          <w:rtl w:val="0"/>
        </w:rPr>
        <w:t xml:space="preserve">seems plausible. If they are inconsistent and on average only slightly tilted in favor of the picture painted by theories such as the family niche model, even a very small systematic factor could give rise to them, including past media reports about scientific findings.</w:t>
      </w:r>
    </w:p>
    <w:p w:rsidR="00000000" w:rsidDel="00000000" w:rsidP="00000000" w:rsidRDefault="00000000" w:rsidRPr="00000000" w14:paraId="00000074">
      <w:pPr>
        <w:spacing w:line="480" w:lineRule="auto"/>
        <w:ind w:left="0" w:firstLine="720"/>
        <w:rPr/>
      </w:pPr>
      <w:r w:rsidDel="00000000" w:rsidR="00000000" w:rsidRPr="00000000">
        <w:rPr>
          <w:rtl w:val="0"/>
        </w:rPr>
        <w:t xml:space="preserve">For example, one could imagine that birth order stereotypes reflect real birth order effects which occur in </w:t>
      </w:r>
      <w:r w:rsidDel="00000000" w:rsidR="00000000" w:rsidRPr="00000000">
        <w:rPr>
          <w:color w:val="0000ff"/>
          <w:rtl w:val="0"/>
        </w:rPr>
        <w:t xml:space="preserve">childhood</w:t>
      </w:r>
      <w:r w:rsidDel="00000000" w:rsidR="00000000" w:rsidRPr="00000000">
        <w:rPr>
          <w:color w:val="0000ff"/>
          <w:rtl w:val="0"/>
        </w:rPr>
        <w:t xml:space="preserve"> and early adolescence</w:t>
      </w:r>
      <w:r w:rsidDel="00000000" w:rsidR="00000000" w:rsidRPr="00000000">
        <w:rPr>
          <w:rtl w:val="0"/>
        </w:rPr>
        <w:t xml:space="preserve">, or used to occur in the past and </w:t>
      </w:r>
      <w:r w:rsidDel="00000000" w:rsidR="00000000" w:rsidRPr="00000000">
        <w:rPr>
          <w:color w:val="0000ff"/>
          <w:rtl w:val="0"/>
        </w:rPr>
        <w:t xml:space="preserve">now survive</w:t>
      </w:r>
      <w:r w:rsidDel="00000000" w:rsidR="00000000" w:rsidRPr="00000000">
        <w:rPr>
          <w:rtl w:val="0"/>
        </w:rPr>
        <w:t xml:space="preserve"> as part of cultural memory. It would also be possible that some of the stereotypes </w:t>
      </w:r>
      <w:r w:rsidDel="00000000" w:rsidR="00000000" w:rsidRPr="00000000">
        <w:rPr>
          <w:color w:val="0000ff"/>
          <w:rtl w:val="0"/>
        </w:rPr>
        <w:t xml:space="preserve">about </w:t>
      </w:r>
      <w:r w:rsidDel="00000000" w:rsidR="00000000" w:rsidRPr="00000000">
        <w:rPr>
          <w:rtl w:val="0"/>
        </w:rPr>
        <w:t xml:space="preserve">traits are a result of birth order effects in other domains—as mentioned above, there is some evidence for birth order effects on choice of college major (</w:t>
      </w:r>
      <w:r w:rsidDel="00000000" w:rsidR="00000000" w:rsidRPr="00000000">
        <w:rPr>
          <w:rtl w:val="0"/>
        </w:rPr>
        <w:t xml:space="preserve">Barclay et al., 2017</w:t>
      </w:r>
      <w:r w:rsidDel="00000000" w:rsidR="00000000" w:rsidRPr="00000000">
        <w:rPr>
          <w:rtl w:val="0"/>
        </w:rPr>
        <w:t xml:space="preserve">). </w:t>
      </w:r>
      <w:r w:rsidDel="00000000" w:rsidR="00000000" w:rsidRPr="00000000">
        <w:rPr>
          <w:color w:val="0000ff"/>
          <w:rtl w:val="0"/>
        </w:rPr>
        <w:t xml:space="preserve">Stereotypes </w:t>
      </w:r>
      <w:r w:rsidDel="00000000" w:rsidR="00000000" w:rsidRPr="00000000">
        <w:rPr>
          <w:rtl w:val="0"/>
        </w:rPr>
        <w:t xml:space="preserve">could also reflect spurious birth order associations resulting from within-family comparison. Such comparisons are confounded by age—for example, first-borns will tend to be more conscientious than their siblings because they are older and thus tend to be more mature (the supplementary material of </w:t>
      </w:r>
      <w:r w:rsidDel="00000000" w:rsidR="00000000" w:rsidRPr="00000000">
        <w:rPr>
          <w:rtl w:val="0"/>
        </w:rPr>
        <w:t xml:space="preserve">Rohrer et al., 2017</w:t>
      </w:r>
      <w:r w:rsidDel="00000000" w:rsidR="00000000" w:rsidRPr="00000000">
        <w:rPr>
          <w:rtl w:val="0"/>
        </w:rPr>
        <w:t xml:space="preserve"> provides empirical evidence for this pattern: </w:t>
      </w:r>
      <w:hyperlink r:id="rId54">
        <w:r w:rsidDel="00000000" w:rsidR="00000000" w:rsidRPr="00000000">
          <w:rPr>
            <w:color w:val="0000ff"/>
            <w:u w:val="single"/>
            <w:rtl w:val="0"/>
          </w:rPr>
          <w:t xml:space="preserve">https://osf.io/wu7h3/</w:t>
        </w:r>
      </w:hyperlink>
      <w:r w:rsidDel="00000000" w:rsidR="00000000" w:rsidRPr="00000000">
        <w:rPr>
          <w:rtl w:val="0"/>
        </w:rPr>
        <w:t xml:space="preserve">). Such comparisons, if made by parents, could also reflect changing interpretations and expectations regarding children’s behavior as parenting expertise increases.</w:t>
      </w:r>
    </w:p>
    <w:p w:rsidR="00000000" w:rsidDel="00000000" w:rsidP="00000000" w:rsidRDefault="00000000" w:rsidRPr="00000000" w14:paraId="00000075">
      <w:pPr>
        <w:spacing w:line="480" w:lineRule="auto"/>
        <w:ind w:left="0" w:firstLine="720"/>
        <w:rPr/>
      </w:pPr>
      <w:r w:rsidDel="00000000" w:rsidR="00000000" w:rsidRPr="00000000">
        <w:rPr>
          <w:rtl w:val="0"/>
        </w:rPr>
        <w:t xml:space="preserve">A similar (if not stronger) discrepancy between stereotypes and actual personality may exist for only children. </w:t>
      </w:r>
      <w:r w:rsidDel="00000000" w:rsidR="00000000" w:rsidRPr="00000000">
        <w:rPr>
          <w:rtl w:val="0"/>
        </w:rPr>
        <w:t xml:space="preserve">Dufner </w:t>
      </w:r>
      <w:r w:rsidDel="00000000" w:rsidR="00000000" w:rsidRPr="00000000">
        <w:rPr>
          <w:color w:val="0000ff"/>
          <w:rtl w:val="0"/>
        </w:rPr>
        <w:t xml:space="preserve">et al.</w:t>
      </w:r>
      <w:r w:rsidDel="00000000" w:rsidR="00000000" w:rsidRPr="00000000">
        <w:rPr>
          <w:rtl w:val="0"/>
        </w:rPr>
        <w:t xml:space="preserve"> (2019)</w:t>
      </w:r>
      <w:r w:rsidDel="00000000" w:rsidR="00000000" w:rsidRPr="00000000">
        <w:rPr>
          <w:rtl w:val="0"/>
        </w:rPr>
        <w:t xml:space="preserve"> contrasted laypeople’s expectations regarding narcissism in only children with actual data from a representative German panel study. While </w:t>
      </w:r>
      <w:r w:rsidDel="00000000" w:rsidR="00000000" w:rsidRPr="00000000">
        <w:rPr>
          <w:color w:val="0000ff"/>
          <w:rtl w:val="0"/>
        </w:rPr>
        <w:t xml:space="preserve">participants rated </w:t>
      </w:r>
      <w:r w:rsidDel="00000000" w:rsidR="00000000" w:rsidRPr="00000000">
        <w:rPr>
          <w:rtl w:val="0"/>
        </w:rPr>
        <w:t xml:space="preserve">only children </w:t>
      </w:r>
      <w:r w:rsidDel="00000000" w:rsidR="00000000" w:rsidRPr="00000000">
        <w:rPr>
          <w:rtl w:val="0"/>
        </w:rPr>
        <w:t xml:space="preserve">higher</w:t>
      </w:r>
      <w:r w:rsidDel="00000000" w:rsidR="00000000" w:rsidRPr="00000000">
        <w:rPr>
          <w:rtl w:val="0"/>
        </w:rPr>
        <w:t xml:space="preserve"> on narcissistic admiration and rivalry than children with siblings, no such trend was found when actually comparing narcissism between only children and children with siblings.</w:t>
      </w:r>
    </w:p>
    <w:p w:rsidR="00000000" w:rsidDel="00000000" w:rsidP="00000000" w:rsidRDefault="00000000" w:rsidRPr="00000000" w14:paraId="00000076">
      <w:pPr>
        <w:spacing w:line="480" w:lineRule="auto"/>
        <w:ind w:left="0" w:firstLine="720"/>
        <w:rPr/>
      </w:pPr>
      <w:r w:rsidDel="00000000" w:rsidR="00000000" w:rsidRPr="00000000">
        <w:rPr>
          <w:rtl w:val="0"/>
        </w:rPr>
        <w:t xml:space="preserve">Taken together, the findings regarding birth order position and only children might indicate that laypeople (as well as researchers) are prone to overestimating the role of “coarse” features of the childhood family environment (e.g., the absence or presence of siblings, one’s position among them) in long-term personality development. Similarly, </w:t>
      </w:r>
      <w:r w:rsidDel="00000000" w:rsidR="00000000" w:rsidRPr="00000000">
        <w:rPr>
          <w:color w:val="0000ff"/>
          <w:rtl w:val="0"/>
        </w:rPr>
        <w:t xml:space="preserve">many people may be surprised to learn that</w:t>
      </w:r>
      <w:r w:rsidDel="00000000" w:rsidR="00000000" w:rsidRPr="00000000">
        <w:rPr>
          <w:rtl w:val="0"/>
        </w:rPr>
        <w:t xml:space="preserve"> the shared environment has repeatedly been shown to have little influence on most behavioral traits. Birth order is an environmental factor that is not shared within the family, but there is a similar pattern regarding the shared environment: Many people intuit that it must matter a great deal for adult personality, yet behavioral genetic studies have repeatedly shown that it contributes little </w:t>
      </w:r>
      <w:r w:rsidDel="00000000" w:rsidR="00000000" w:rsidRPr="00000000">
        <w:rPr>
          <w:rtl w:val="0"/>
        </w:rPr>
        <w:t xml:space="preserve">(Turkheimer, 2000)</w:t>
      </w:r>
      <w:r w:rsidDel="00000000" w:rsidR="00000000" w:rsidRPr="00000000">
        <w:rPr>
          <w:rtl w:val="0"/>
        </w:rPr>
        <w:t xml:space="preserve">. </w:t>
      </w:r>
      <w:r w:rsidDel="00000000" w:rsidR="00000000" w:rsidRPr="00000000">
        <w:rPr>
          <w:color w:val="0000ff"/>
          <w:rtl w:val="0"/>
        </w:rPr>
        <w:t xml:space="preserve">People’s</w:t>
      </w:r>
      <w:r w:rsidDel="00000000" w:rsidR="00000000" w:rsidRPr="00000000">
        <w:rPr>
          <w:rtl w:val="0"/>
        </w:rPr>
        <w:t xml:space="preserve"> broad intuitions about how the environment affects personality in the long run are often miscalibrated or too simplistic.</w:t>
      </w:r>
      <w:r w:rsidDel="00000000" w:rsidR="00000000" w:rsidRPr="00000000">
        <w:rPr>
          <w:rtl w:val="0"/>
        </w:rPr>
      </w:r>
    </w:p>
    <w:p w:rsidR="00000000" w:rsidDel="00000000" w:rsidP="00000000" w:rsidRDefault="00000000" w:rsidRPr="00000000" w14:paraId="00000077">
      <w:pPr>
        <w:spacing w:line="480" w:lineRule="auto"/>
        <w:ind w:firstLine="720"/>
        <w:rPr>
          <w:b w:val="1"/>
        </w:rPr>
      </w:pPr>
      <w:r w:rsidDel="00000000" w:rsidR="00000000" w:rsidRPr="00000000">
        <w:rPr>
          <w:rtl w:val="0"/>
        </w:rPr>
      </w:r>
    </w:p>
    <w:p w:rsidR="00000000" w:rsidDel="00000000" w:rsidP="00000000" w:rsidRDefault="00000000" w:rsidRPr="00000000" w14:paraId="00000078">
      <w:pPr>
        <w:spacing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79">
      <w:pPr>
        <w:spacing w:line="480" w:lineRule="auto"/>
        <w:ind w:firstLine="720"/>
        <w:rPr/>
      </w:pPr>
      <w:r w:rsidDel="00000000" w:rsidR="00000000" w:rsidRPr="00000000">
        <w:rPr>
          <w:rtl w:val="0"/>
        </w:rPr>
        <w:t xml:space="preserve">F</w:t>
      </w:r>
      <w:r w:rsidDel="00000000" w:rsidR="00000000" w:rsidRPr="00000000">
        <w:rPr>
          <w:rtl w:val="0"/>
        </w:rPr>
        <w:t xml:space="preserve">rom a broader perspective, our study highlights the need to go beyond Western countries to test whether theoretical accounts</w:t>
      </w:r>
      <w:r w:rsidDel="00000000" w:rsidR="00000000" w:rsidRPr="00000000">
        <w:rPr>
          <w:color w:val="0000ff"/>
          <w:rtl w:val="0"/>
        </w:rPr>
        <w:t xml:space="preserve"> that are</w:t>
      </w:r>
      <w:r w:rsidDel="00000000" w:rsidR="00000000" w:rsidRPr="00000000">
        <w:rPr>
          <w:rtl w:val="0"/>
        </w:rPr>
        <w:t xml:space="preserve"> implicitly or explicitly assumed to hold universally actually do operate across cultures. Robust discrepancies between findings from different cultural backgrounds can inform theor</w:t>
      </w:r>
      <w:r w:rsidDel="00000000" w:rsidR="00000000" w:rsidRPr="00000000">
        <w:rPr>
          <w:rtl w:val="0"/>
        </w:rPr>
        <w:t xml:space="preserve">y</w:t>
      </w:r>
      <w:r w:rsidDel="00000000" w:rsidR="00000000" w:rsidRPr="00000000">
        <w:rPr>
          <w:rtl w:val="0"/>
        </w:rPr>
        <w:t xml:space="preserve"> and elucidate mechanisms that drive effects—but only if researchers do not limit themselves to WEIRD populations.</w:t>
      </w:r>
    </w:p>
    <w:p w:rsidR="00000000" w:rsidDel="00000000" w:rsidP="00000000" w:rsidRDefault="00000000" w:rsidRPr="00000000" w14:paraId="0000007A">
      <w:pPr>
        <w:spacing w:line="480" w:lineRule="auto"/>
        <w:ind w:left="0" w:firstLine="0"/>
        <w:rPr/>
      </w:pPr>
      <w:r w:rsidDel="00000000" w:rsidR="00000000" w:rsidRPr="00000000">
        <w:rPr>
          <w:rtl w:val="0"/>
        </w:rPr>
      </w:r>
    </w:p>
    <w:p w:rsidR="00000000" w:rsidDel="00000000" w:rsidP="00000000" w:rsidRDefault="00000000" w:rsidRPr="00000000" w14:paraId="0000007B">
      <w:pP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480" w:lineRule="auto"/>
        <w:jc w:val="center"/>
        <w:rPr>
          <w:b w:val="1"/>
        </w:rPr>
      </w:pPr>
      <w:r w:rsidDel="00000000" w:rsidR="00000000" w:rsidRPr="00000000">
        <w:rPr>
          <w:b w:val="1"/>
          <w:rtl w:val="0"/>
        </w:rPr>
        <w:t xml:space="preserve">Acknowledgements</w:t>
      </w:r>
    </w:p>
    <w:p w:rsidR="00000000" w:rsidDel="00000000" w:rsidP="00000000" w:rsidRDefault="00000000" w:rsidRPr="00000000" w14:paraId="0000007D">
      <w:pPr>
        <w:spacing w:line="480" w:lineRule="auto"/>
        <w:ind w:firstLine="720"/>
        <w:rPr/>
      </w:pPr>
      <w:r w:rsidDel="00000000" w:rsidR="00000000" w:rsidRPr="00000000">
        <w:rPr>
          <w:rtl w:val="0"/>
        </w:rPr>
        <w:t xml:space="preserve">W</w:t>
      </w:r>
      <w:r w:rsidDel="00000000" w:rsidR="00000000" w:rsidRPr="00000000">
        <w:rPr>
          <w:rtl w:val="0"/>
        </w:rPr>
        <w:t xml:space="preserve">e are grateful to the RAND corporation</w:t>
      </w:r>
      <w:r w:rsidDel="00000000" w:rsidR="00000000" w:rsidRPr="00000000">
        <w:rPr>
          <w:color w:val="0000ff"/>
          <w:rtl w:val="0"/>
        </w:rPr>
        <w:t xml:space="preserve">, which</w:t>
      </w:r>
      <w:r w:rsidDel="00000000" w:rsidR="00000000" w:rsidRPr="00000000">
        <w:rPr>
          <w:rtl w:val="0"/>
        </w:rPr>
        <w:t xml:space="preserve"> conducts the Indonesian Family Life Survey, and to the survey participants. Additionally, we would like to thank Deb Ain for her careful editing.</w:t>
      </w:r>
      <w:r w:rsidDel="00000000" w:rsidR="00000000" w:rsidRPr="00000000">
        <w:rPr>
          <w:rtl w:val="0"/>
        </w:rPr>
        <w:t xml:space="preserve"> All remaining errors are ours.</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480" w:lineRule="auto"/>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7F">
      <w:pPr>
        <w:widowControl w:val="0"/>
        <w:spacing w:before="220" w:line="480" w:lineRule="auto"/>
        <w:ind w:left="440"/>
        <w:rPr/>
      </w:pPr>
      <w:r w:rsidDel="00000000" w:rsidR="00000000" w:rsidRPr="00000000">
        <w:rPr>
          <w:rtl w:val="0"/>
        </w:rPr>
        <w:t xml:space="preserve">Abdel-Khalek, A. M., &amp; Lynn, R. (2008). Intelligence, family size and birth order: Some data from Kuwait.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(4), 1032–1038. </w:t>
      </w:r>
      <w:r w:rsidDel="00000000" w:rsidR="00000000" w:rsidRPr="00000000">
        <w:rPr>
          <w:color w:val="0000ff"/>
          <w:rtl w:val="0"/>
        </w:rPr>
        <w:t xml:space="preserve">https://doi.org/</w:t>
      </w:r>
      <w:r w:rsidDel="00000000" w:rsidR="00000000" w:rsidRPr="00000000">
        <w:rPr>
          <w:rtl w:val="0"/>
        </w:rPr>
        <w:t xml:space="preserve">10.1016/j.paid.2007.10.029</w:t>
      </w:r>
    </w:p>
    <w:p w:rsidR="00000000" w:rsidDel="00000000" w:rsidP="00000000" w:rsidRDefault="00000000" w:rsidRPr="00000000" w14:paraId="00000080">
      <w:pPr>
        <w:widowControl w:val="0"/>
        <w:spacing w:before="0" w:line="480" w:lineRule="auto"/>
        <w:ind w:left="440"/>
        <w:rPr>
          <w:color w:val="0000ff"/>
        </w:rPr>
      </w:pPr>
      <w:r w:rsidDel="00000000" w:rsidR="00000000" w:rsidRPr="00000000">
        <w:rPr>
          <w:color w:val="0000ff"/>
          <w:rtl w:val="0"/>
        </w:rPr>
        <w:t xml:space="preserve">Alexander, S. (2018, January 8). Fight me, psychologists: Birth order effects exist and are very strong. </w:t>
      </w:r>
      <w:r w:rsidDel="00000000" w:rsidR="00000000" w:rsidRPr="00000000">
        <w:rPr>
          <w:i w:val="1"/>
          <w:color w:val="0000ff"/>
          <w:rtl w:val="0"/>
        </w:rPr>
        <w:t xml:space="preserve">Slate Star Codex.</w:t>
      </w:r>
      <w:r w:rsidDel="00000000" w:rsidR="00000000" w:rsidRPr="00000000">
        <w:rPr>
          <w:color w:val="0000ff"/>
          <w:rtl w:val="0"/>
        </w:rPr>
        <w:t xml:space="preserve"> </w:t>
      </w:r>
      <w:r w:rsidDel="00000000" w:rsidR="00000000" w:rsidRPr="00000000">
        <w:rPr>
          <w:color w:val="0000ff"/>
          <w:rtl w:val="0"/>
        </w:rPr>
        <w:t xml:space="preserve">https://slatestarcodex.com/2018/01/08/fight-me-</w:t>
      </w:r>
      <w:r w:rsidDel="00000000" w:rsidR="00000000" w:rsidRPr="00000000">
        <w:rPr>
          <w:color w:val="0000ff"/>
          <w:rtl w:val="0"/>
        </w:rPr>
        <w:t xml:space="preserve"> psychologists-birth-order-effects-exist-and-are-very-strong/</w:t>
      </w:r>
    </w:p>
    <w:p w:rsidR="00000000" w:rsidDel="00000000" w:rsidP="00000000" w:rsidRDefault="00000000" w:rsidRPr="00000000" w14:paraId="00000081">
      <w:pPr>
        <w:widowControl w:val="0"/>
        <w:spacing w:before="0" w:line="480" w:lineRule="auto"/>
        <w:ind w:left="440"/>
        <w:rPr/>
      </w:pPr>
      <w:r w:rsidDel="00000000" w:rsidR="00000000" w:rsidRPr="00000000">
        <w:rPr>
          <w:rtl w:val="0"/>
        </w:rPr>
        <w:t xml:space="preserve">Argys, L. M., Rees, D. I., Averett, S. L., &amp; Witoonchart, B. (2006). Birth order and risky adolescent behavior. Economic Inquiry, 44(2), 215–233. </w:t>
      </w:r>
      <w:r w:rsidDel="00000000" w:rsidR="00000000" w:rsidRPr="00000000">
        <w:rPr>
          <w:color w:val="0000ff"/>
          <w:rtl w:val="0"/>
        </w:rPr>
        <w:t xml:space="preserve">https://doi.org/</w:t>
      </w:r>
      <w:r w:rsidDel="00000000" w:rsidR="00000000" w:rsidRPr="00000000">
        <w:rPr>
          <w:rtl w:val="0"/>
        </w:rPr>
        <w:t xml:space="preserve">10.1093/ei/cbj011</w:t>
      </w:r>
    </w:p>
    <w:p w:rsidR="00000000" w:rsidDel="00000000" w:rsidP="00000000" w:rsidRDefault="00000000" w:rsidRPr="00000000" w14:paraId="00000082">
      <w:pPr>
        <w:widowControl w:val="0"/>
        <w:spacing w:before="0" w:line="480" w:lineRule="auto"/>
        <w:ind w:left="440"/>
        <w:rPr/>
      </w:pPr>
      <w:r w:rsidDel="00000000" w:rsidR="00000000" w:rsidRPr="00000000">
        <w:rPr>
          <w:rtl w:val="0"/>
        </w:rPr>
        <w:t xml:space="preserve">Arslan, R. C. (2019). How to automatically document data with the codebook package to facilitate data re-use. </w:t>
      </w:r>
      <w:r w:rsidDel="00000000" w:rsidR="00000000" w:rsidRPr="00000000">
        <w:rPr>
          <w:i w:val="1"/>
          <w:rtl w:val="0"/>
        </w:rPr>
        <w:t xml:space="preserve">Advances in Methods and Practices in Psychological Science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(2), 169–187. </w:t>
      </w:r>
      <w:r w:rsidDel="00000000" w:rsidR="00000000" w:rsidRPr="00000000">
        <w:rPr>
          <w:color w:val="0000ff"/>
          <w:rtl w:val="0"/>
        </w:rPr>
        <w:t xml:space="preserve">https://doi.org/</w:t>
      </w:r>
      <w:r w:rsidDel="00000000" w:rsidR="00000000" w:rsidRPr="00000000">
        <w:rPr>
          <w:rtl w:val="0"/>
        </w:rPr>
        <w:t xml:space="preserve">10.1177/2515245919838783</w:t>
      </w:r>
    </w:p>
    <w:p w:rsidR="00000000" w:rsidDel="00000000" w:rsidP="00000000" w:rsidRDefault="00000000" w:rsidRPr="00000000" w14:paraId="00000083">
      <w:pPr>
        <w:widowControl w:val="0"/>
        <w:spacing w:before="0" w:line="480" w:lineRule="auto"/>
        <w:ind w:left="440"/>
        <w:rPr/>
      </w:pPr>
      <w:r w:rsidDel="00000000" w:rsidR="00000000" w:rsidRPr="00000000">
        <w:rPr>
          <w:rtl w:val="0"/>
        </w:rPr>
        <w:t xml:space="preserve">Arslan, R. C., Penke, L., Johnson, W., Iacono, W. G., &amp; Mc Gue, M. (2014). The effect of paternal age on offspring intelligence and personality when controlling for parental trait levels.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(2), e90097. </w:t>
      </w:r>
      <w:r w:rsidDel="00000000" w:rsidR="00000000" w:rsidRPr="00000000">
        <w:rPr>
          <w:color w:val="0000ff"/>
          <w:rtl w:val="0"/>
        </w:rPr>
        <w:t xml:space="preserve">https://doi.org/</w:t>
      </w:r>
      <w:r w:rsidDel="00000000" w:rsidR="00000000" w:rsidRPr="00000000">
        <w:rPr>
          <w:rtl w:val="0"/>
        </w:rPr>
        <w:t xml:space="preserve">10.1371/journal.pone.0090097</w:t>
      </w:r>
    </w:p>
    <w:p w:rsidR="00000000" w:rsidDel="00000000" w:rsidP="00000000" w:rsidRDefault="00000000" w:rsidRPr="00000000" w14:paraId="00000084">
      <w:pPr>
        <w:widowControl w:val="0"/>
        <w:spacing w:before="0" w:line="480" w:lineRule="auto"/>
        <w:ind w:left="440"/>
        <w:rPr/>
      </w:pPr>
      <w:r w:rsidDel="00000000" w:rsidR="00000000" w:rsidRPr="00000000">
        <w:rPr>
          <w:rtl w:val="0"/>
        </w:rPr>
        <w:t xml:space="preserve">Averett, S. L., Argys, L. M., &amp; Rees, D. I. (2011). Older siblings and adolescent risky behavior: does parenting play a role? Journal of Population Economics, 24(3), 957–978. </w:t>
      </w:r>
      <w:r w:rsidDel="00000000" w:rsidR="00000000" w:rsidRPr="00000000">
        <w:rPr>
          <w:color w:val="0000ff"/>
          <w:rtl w:val="0"/>
        </w:rPr>
        <w:t xml:space="preserve">https://doi.org/</w:t>
      </w:r>
      <w:r w:rsidDel="00000000" w:rsidR="00000000" w:rsidRPr="00000000">
        <w:rPr>
          <w:rtl w:val="0"/>
        </w:rPr>
        <w:t xml:space="preserve">10.1007/s00148-009-0276-1</w:t>
      </w:r>
    </w:p>
    <w:p w:rsidR="00000000" w:rsidDel="00000000" w:rsidP="00000000" w:rsidRDefault="00000000" w:rsidRPr="00000000" w14:paraId="00000085">
      <w:pPr>
        <w:widowControl w:val="0"/>
        <w:spacing w:line="480" w:lineRule="auto"/>
        <w:ind w:left="440"/>
        <w:rPr/>
      </w:pPr>
      <w:r w:rsidDel="00000000" w:rsidR="00000000" w:rsidRPr="00000000">
        <w:rPr>
          <w:rtl w:val="0"/>
        </w:rPr>
        <w:t xml:space="preserve">Badan Pusat Statistik. (2010). “Kewarganegaraan, suku bangsa, agama, dan bahasa sehari-hari penduduk indonesia” [Citizenship, racial, religious and everyday linguistic of the Indonesian people]. Retrieved from </w:t>
      </w:r>
      <w:r w:rsidDel="00000000" w:rsidR="00000000" w:rsidRPr="00000000">
        <w:rPr>
          <w:rtl w:val="0"/>
        </w:rPr>
        <w:t xml:space="preserve">http://sp2010.bps.go.id/files/ebook/kewarganegaraan%20penduduk%20indonesia/index.html</w:t>
      </w:r>
    </w:p>
    <w:p w:rsidR="00000000" w:rsidDel="00000000" w:rsidP="00000000" w:rsidRDefault="00000000" w:rsidRPr="00000000" w14:paraId="00000086">
      <w:pPr>
        <w:widowControl w:val="0"/>
        <w:spacing w:line="480" w:lineRule="auto"/>
        <w:ind w:left="440"/>
        <w:rPr/>
      </w:pPr>
      <w:hyperlink r:id="rId55">
        <w:r w:rsidDel="00000000" w:rsidR="00000000" w:rsidRPr="00000000">
          <w:rPr>
            <w:rtl w:val="0"/>
          </w:rPr>
          <w:t xml:space="preserve">Bates, D., M</w:t>
        </w:r>
      </w:hyperlink>
      <w:r w:rsidDel="00000000" w:rsidR="00000000" w:rsidRPr="00000000">
        <w:rPr>
          <w:rtl w:val="0"/>
        </w:rPr>
        <w:t xml:space="preserve">ä</w:t>
      </w:r>
      <w:hyperlink r:id="rId56">
        <w:r w:rsidDel="00000000" w:rsidR="00000000" w:rsidRPr="00000000">
          <w:rPr>
            <w:rtl w:val="0"/>
          </w:rPr>
          <w:t xml:space="preserve">chler, M., Bolker, B., &amp; Walker, S. (2015). Fitting linear mixed-effects models using lme4. </w:t>
        </w:r>
      </w:hyperlink>
      <w:hyperlink r:id="rId57">
        <w:r w:rsidDel="00000000" w:rsidR="00000000" w:rsidRPr="00000000">
          <w:rPr>
            <w:i w:val="1"/>
            <w:rtl w:val="0"/>
          </w:rPr>
          <w:t xml:space="preserve">Journal of Statistical Software</w:t>
        </w:r>
      </w:hyperlink>
      <w:hyperlink r:id="rId58">
        <w:r w:rsidDel="00000000" w:rsidR="00000000" w:rsidRPr="00000000">
          <w:rPr>
            <w:rtl w:val="0"/>
          </w:rPr>
          <w:t xml:space="preserve">, </w:t>
        </w:r>
      </w:hyperlink>
      <w:hyperlink r:id="rId59">
        <w:r w:rsidDel="00000000" w:rsidR="00000000" w:rsidRPr="00000000">
          <w:rPr>
            <w:i w:val="1"/>
            <w:rtl w:val="0"/>
          </w:rPr>
          <w:t xml:space="preserve">67</w:t>
        </w:r>
      </w:hyperlink>
      <w:hyperlink r:id="rId60">
        <w:r w:rsidDel="00000000" w:rsidR="00000000" w:rsidRPr="00000000">
          <w:rPr>
            <w:rtl w:val="0"/>
          </w:rPr>
          <w:t xml:space="preserve">(1), 1–48. </w:t>
        </w:r>
      </w:hyperlink>
      <w:r w:rsidDel="00000000" w:rsidR="00000000" w:rsidRPr="00000000">
        <w:rPr>
          <w:color w:val="0000ff"/>
          <w:rtl w:val="0"/>
        </w:rPr>
        <w:t xml:space="preserve">https://doi.org/</w:t>
      </w:r>
      <w:hyperlink r:id="rId61">
        <w:r w:rsidDel="00000000" w:rsidR="00000000" w:rsidRPr="00000000">
          <w:rPr>
            <w:rtl w:val="0"/>
          </w:rPr>
          <w:t xml:space="preserve">10.18637/jss.v067.i01</w:t>
        </w:r>
      </w:hyperlink>
      <w:r w:rsidDel="00000000" w:rsidR="00000000" w:rsidRPr="00000000">
        <w:rPr>
          <w:rtl w:val="0"/>
        </w:rPr>
      </w:r>
    </w:p>
    <w:p w:rsidR="00000000" w:rsidDel="00000000" w:rsidP="00000000" w:rsidRDefault="00000000" w:rsidRPr="00000000" w14:paraId="00000087">
      <w:pPr>
        <w:widowControl w:val="0"/>
        <w:spacing w:line="480" w:lineRule="auto"/>
        <w:ind w:left="440"/>
        <w:rPr/>
      </w:pPr>
      <w:hyperlink r:id="rId62">
        <w:r w:rsidDel="00000000" w:rsidR="00000000" w:rsidRPr="00000000">
          <w:rPr>
            <w:rtl w:val="0"/>
          </w:rPr>
          <w:t xml:space="preserve">Barclay, K. J. (2015a). A within-family analysis of birth order and intelligence using population conscription data on Swedish men. </w:t>
        </w:r>
      </w:hyperlink>
      <w:hyperlink r:id="rId63">
        <w:r w:rsidDel="00000000" w:rsidR="00000000" w:rsidRPr="00000000">
          <w:rPr>
            <w:i w:val="1"/>
            <w:rtl w:val="0"/>
          </w:rPr>
          <w:t xml:space="preserve">Intelligence</w:t>
        </w:r>
      </w:hyperlink>
      <w:hyperlink r:id="rId64">
        <w:r w:rsidDel="00000000" w:rsidR="00000000" w:rsidRPr="00000000">
          <w:rPr>
            <w:rtl w:val="0"/>
          </w:rPr>
          <w:t xml:space="preserve">, </w:t>
        </w:r>
      </w:hyperlink>
      <w:hyperlink r:id="rId65">
        <w:r w:rsidDel="00000000" w:rsidR="00000000" w:rsidRPr="00000000">
          <w:rPr>
            <w:i w:val="1"/>
            <w:rtl w:val="0"/>
          </w:rPr>
          <w:t xml:space="preserve">49</w:t>
        </w:r>
      </w:hyperlink>
      <w:hyperlink r:id="rId66">
        <w:r w:rsidDel="00000000" w:rsidR="00000000" w:rsidRPr="00000000">
          <w:rPr>
            <w:rtl w:val="0"/>
          </w:rPr>
          <w:t xml:space="preserve">, 134–143. </w:t>
        </w:r>
      </w:hyperlink>
      <w:r w:rsidDel="00000000" w:rsidR="00000000" w:rsidRPr="00000000">
        <w:rPr>
          <w:color w:val="0000ff"/>
          <w:rtl w:val="0"/>
        </w:rPr>
        <w:t xml:space="preserve">https://doi.org/</w:t>
      </w:r>
      <w:hyperlink r:id="rId67">
        <w:r w:rsidDel="00000000" w:rsidR="00000000" w:rsidRPr="00000000">
          <w:rPr>
            <w:rtl w:val="0"/>
          </w:rPr>
          <w:t xml:space="preserve">10.1016/j.intell.2014.12.007</w:t>
        </w:r>
      </w:hyperlink>
      <w:r w:rsidDel="00000000" w:rsidR="00000000" w:rsidRPr="00000000">
        <w:rPr>
          <w:rtl w:val="0"/>
        </w:rPr>
      </w:r>
    </w:p>
    <w:p w:rsidR="00000000" w:rsidDel="00000000" w:rsidP="00000000" w:rsidRDefault="00000000" w:rsidRPr="00000000" w14:paraId="00000088">
      <w:pPr>
        <w:widowControl w:val="0"/>
        <w:spacing w:line="480" w:lineRule="auto"/>
        <w:ind w:left="440"/>
        <w:rPr/>
      </w:pPr>
      <w:hyperlink r:id="rId68">
        <w:r w:rsidDel="00000000" w:rsidR="00000000" w:rsidRPr="00000000">
          <w:rPr>
            <w:rtl w:val="0"/>
          </w:rPr>
          <w:t xml:space="preserve">Barclay, K. J. (2015b). Birth order and educational attainment: Evidence from fully adopted sibling groups. </w:t>
        </w:r>
      </w:hyperlink>
      <w:hyperlink r:id="rId69">
        <w:r w:rsidDel="00000000" w:rsidR="00000000" w:rsidRPr="00000000">
          <w:rPr>
            <w:i w:val="1"/>
            <w:rtl w:val="0"/>
          </w:rPr>
          <w:t xml:space="preserve">Intelligence</w:t>
        </w:r>
      </w:hyperlink>
      <w:hyperlink r:id="rId70">
        <w:r w:rsidDel="00000000" w:rsidR="00000000" w:rsidRPr="00000000">
          <w:rPr>
            <w:rtl w:val="0"/>
          </w:rPr>
          <w:t xml:space="preserve">, </w:t>
        </w:r>
      </w:hyperlink>
      <w:hyperlink r:id="rId71">
        <w:r w:rsidDel="00000000" w:rsidR="00000000" w:rsidRPr="00000000">
          <w:rPr>
            <w:i w:val="1"/>
            <w:rtl w:val="0"/>
          </w:rPr>
          <w:t xml:space="preserve">48</w:t>
        </w:r>
      </w:hyperlink>
      <w:hyperlink r:id="rId72">
        <w:r w:rsidDel="00000000" w:rsidR="00000000" w:rsidRPr="00000000">
          <w:rPr>
            <w:rtl w:val="0"/>
          </w:rPr>
          <w:t xml:space="preserve">, 109</w:t>
        </w:r>
      </w:hyperlink>
      <w:hyperlink r:id="rId73">
        <w:r w:rsidDel="00000000" w:rsidR="00000000" w:rsidRPr="00000000">
          <w:rPr>
            <w:rtl w:val="0"/>
          </w:rPr>
          <w:t xml:space="preserve">–</w:t>
        </w:r>
      </w:hyperlink>
      <w:hyperlink r:id="rId74">
        <w:r w:rsidDel="00000000" w:rsidR="00000000" w:rsidRPr="00000000">
          <w:rPr>
            <w:rtl w:val="0"/>
          </w:rPr>
          <w:t xml:space="preserve">122.</w:t>
        </w:r>
      </w:hyperlink>
      <w:hyperlink r:id="rId75">
        <w:r w:rsidDel="00000000" w:rsidR="00000000" w:rsidRPr="00000000">
          <w:rPr>
            <w:rtl w:val="0"/>
          </w:rPr>
          <w:t xml:space="preserve"> </w:t>
        </w:r>
      </w:hyperlink>
      <w:r w:rsidDel="00000000" w:rsidR="00000000" w:rsidRPr="00000000">
        <w:rPr>
          <w:color w:val="0000ff"/>
          <w:rtl w:val="0"/>
        </w:rPr>
        <w:t xml:space="preserve">https://doi.org/</w:t>
      </w:r>
      <w:r w:rsidDel="00000000" w:rsidR="00000000" w:rsidRPr="00000000">
        <w:rPr>
          <w:rtl w:val="0"/>
        </w:rPr>
        <w:t xml:space="preserve">10.1016/j.intell.2014.10.009</w:t>
      </w:r>
      <w:r w:rsidDel="00000000" w:rsidR="00000000" w:rsidRPr="00000000">
        <w:rPr>
          <w:rtl w:val="0"/>
        </w:rPr>
      </w:r>
    </w:p>
    <w:p w:rsidR="00000000" w:rsidDel="00000000" w:rsidP="00000000" w:rsidRDefault="00000000" w:rsidRPr="00000000" w14:paraId="00000089">
      <w:pPr>
        <w:widowControl w:val="0"/>
        <w:spacing w:line="480" w:lineRule="auto"/>
        <w:ind w:left="440"/>
        <w:rPr/>
      </w:pPr>
      <w:r w:rsidDel="00000000" w:rsidR="00000000" w:rsidRPr="00000000">
        <w:rPr>
          <w:rtl w:val="0"/>
        </w:rPr>
        <w:t xml:space="preserve">Barclay, K., Hällsten, M., &amp; Myrskylä, M. (2017). Birth order and college major in Sweden. </w:t>
      </w:r>
      <w:r w:rsidDel="00000000" w:rsidR="00000000" w:rsidRPr="00000000">
        <w:rPr>
          <w:i w:val="1"/>
          <w:rtl w:val="0"/>
        </w:rPr>
        <w:t xml:space="preserve">Social Forces</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(2), 629–660. </w:t>
      </w:r>
      <w:r w:rsidDel="00000000" w:rsidR="00000000" w:rsidRPr="00000000">
        <w:rPr>
          <w:color w:val="0000ff"/>
          <w:rtl w:val="0"/>
        </w:rPr>
        <w:t xml:space="preserve">https://doi.org/</w:t>
      </w:r>
      <w:r w:rsidDel="00000000" w:rsidR="00000000" w:rsidRPr="00000000">
        <w:rPr>
          <w:rtl w:val="0"/>
        </w:rPr>
        <w:t xml:space="preserve">10.1093/sf/sox069</w:t>
      </w:r>
    </w:p>
    <w:p w:rsidR="00000000" w:rsidDel="00000000" w:rsidP="00000000" w:rsidRDefault="00000000" w:rsidRPr="00000000" w14:paraId="0000008A">
      <w:pPr>
        <w:widowControl w:val="0"/>
        <w:spacing w:line="480" w:lineRule="auto"/>
        <w:ind w:left="440"/>
        <w:rPr/>
      </w:pPr>
      <w:r w:rsidDel="00000000" w:rsidR="00000000" w:rsidRPr="00000000">
        <w:rPr>
          <w:rtl w:val="0"/>
        </w:rPr>
        <w:t xml:space="preserve">Behrman, J. R., &amp; Taubman, P. (1986). Birth Order, Schooling, and Earnings. </w:t>
      </w:r>
      <w:r w:rsidDel="00000000" w:rsidR="00000000" w:rsidRPr="00000000">
        <w:rPr>
          <w:i w:val="1"/>
          <w:rtl w:val="0"/>
        </w:rPr>
        <w:t xml:space="preserve">Journal of Labor Economics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(3), 121–145. </w:t>
      </w:r>
      <w:r w:rsidDel="00000000" w:rsidR="00000000" w:rsidRPr="00000000">
        <w:rPr>
          <w:color w:val="0000ff"/>
          <w:rtl w:val="0"/>
        </w:rPr>
        <w:t xml:space="preserve">https://doi.org/</w:t>
      </w:r>
      <w:r w:rsidDel="00000000" w:rsidR="00000000" w:rsidRPr="00000000">
        <w:rPr>
          <w:rtl w:val="0"/>
        </w:rPr>
        <w:t xml:space="preserve">10.1086/298124</w:t>
      </w:r>
    </w:p>
    <w:p w:rsidR="00000000" w:rsidDel="00000000" w:rsidP="00000000" w:rsidRDefault="00000000" w:rsidRPr="00000000" w14:paraId="0000008B">
      <w:pPr>
        <w:widowControl w:val="0"/>
        <w:spacing w:line="480" w:lineRule="auto"/>
        <w:ind w:left="440"/>
        <w:rPr/>
      </w:pPr>
      <w:r w:rsidDel="00000000" w:rsidR="00000000" w:rsidRPr="00000000">
        <w:rPr>
          <w:rtl w:val="0"/>
        </w:rPr>
        <w:t xml:space="preserve">Begum, H. A., Banu, S., Jahan, R., &amp; Begum, R. (1981). Birth order, sex and personality traits. </w:t>
      </w:r>
      <w:r w:rsidDel="00000000" w:rsidR="00000000" w:rsidRPr="00000000">
        <w:rPr>
          <w:i w:val="1"/>
          <w:rtl w:val="0"/>
        </w:rPr>
        <w:t xml:space="preserve">Indian Psychological Review, 20</w:t>
      </w:r>
      <w:r w:rsidDel="00000000" w:rsidR="00000000" w:rsidRPr="00000000">
        <w:rPr>
          <w:rtl w:val="0"/>
        </w:rPr>
        <w:t xml:space="preserve">(2), 21–28. Retrieved from http://psycnet.apa.org/psycinfo/1982-32647-001</w:t>
      </w:r>
      <w:r w:rsidDel="00000000" w:rsidR="00000000" w:rsidRPr="00000000">
        <w:rPr>
          <w:rtl w:val="0"/>
        </w:rPr>
      </w:r>
    </w:p>
    <w:p w:rsidR="00000000" w:rsidDel="00000000" w:rsidP="00000000" w:rsidRDefault="00000000" w:rsidRPr="00000000" w14:paraId="0000008C">
      <w:pPr>
        <w:widowControl w:val="0"/>
        <w:spacing w:line="480" w:lineRule="auto"/>
        <w:ind w:left="440"/>
        <w:rPr/>
      </w:pPr>
      <w:r w:rsidDel="00000000" w:rsidR="00000000" w:rsidRPr="00000000">
        <w:rPr>
          <w:rtl w:val="0"/>
        </w:rPr>
        <w:t xml:space="preserve">Belmont, L., &amp; Marolla, F. A. (1973). Birth order, family size, and intelligence.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182</w:t>
      </w:r>
      <w:r w:rsidDel="00000000" w:rsidR="00000000" w:rsidRPr="00000000">
        <w:rPr>
          <w:rtl w:val="0"/>
        </w:rPr>
        <w:t xml:space="preserve">(4117), 1096–1101. </w:t>
      </w:r>
      <w:r w:rsidDel="00000000" w:rsidR="00000000" w:rsidRPr="00000000">
        <w:rPr>
          <w:color w:val="0000ff"/>
          <w:rtl w:val="0"/>
        </w:rPr>
        <w:t xml:space="preserve">https://doi.org/</w:t>
      </w:r>
      <w:r w:rsidDel="00000000" w:rsidR="00000000" w:rsidRPr="00000000">
        <w:rPr>
          <w:rtl w:val="0"/>
        </w:rPr>
        <w:t xml:space="preserve">10.1126/science.182.4117.1096</w:t>
      </w:r>
      <w:r w:rsidDel="00000000" w:rsidR="00000000" w:rsidRPr="00000000">
        <w:rPr>
          <w:rtl w:val="0"/>
        </w:rPr>
      </w:r>
    </w:p>
    <w:p w:rsidR="00000000" w:rsidDel="00000000" w:rsidP="00000000" w:rsidRDefault="00000000" w:rsidRPr="00000000" w14:paraId="0000008D">
      <w:pPr>
        <w:widowControl w:val="0"/>
        <w:spacing w:line="480" w:lineRule="auto"/>
        <w:ind w:left="440"/>
        <w:rPr/>
      </w:pPr>
      <w:hyperlink r:id="rId76">
        <w:r w:rsidDel="00000000" w:rsidR="00000000" w:rsidRPr="00000000">
          <w:rPr>
            <w:rtl w:val="0"/>
          </w:rPr>
          <w:t xml:space="preserve">Benjamin, D. J., Berger, J. O., Johannesson, M., Nosek, B. A., Wagenmakers, E.-J., Berk, R., … Johnson, V. E. (2017). Redefine statistical significance. </w:t>
        </w:r>
      </w:hyperlink>
      <w:hyperlink r:id="rId77">
        <w:r w:rsidDel="00000000" w:rsidR="00000000" w:rsidRPr="00000000">
          <w:rPr>
            <w:i w:val="1"/>
            <w:rtl w:val="0"/>
          </w:rPr>
          <w:t xml:space="preserve">Nature Human Behaviour</w:t>
        </w:r>
      </w:hyperlink>
      <w:hyperlink r:id="rId78">
        <w:r w:rsidDel="00000000" w:rsidR="00000000" w:rsidRPr="00000000">
          <w:rPr>
            <w:rtl w:val="0"/>
          </w:rPr>
          <w:t xml:space="preserve">, </w:t>
        </w:r>
      </w:hyperlink>
      <w:hyperlink r:id="rId79">
        <w:r w:rsidDel="00000000" w:rsidR="00000000" w:rsidRPr="00000000">
          <w:rPr>
            <w:i w:val="1"/>
            <w:rtl w:val="0"/>
          </w:rPr>
          <w:t xml:space="preserve">2</w:t>
        </w:r>
      </w:hyperlink>
      <w:hyperlink r:id="rId80">
        <w:r w:rsidDel="00000000" w:rsidR="00000000" w:rsidRPr="00000000">
          <w:rPr>
            <w:rtl w:val="0"/>
          </w:rPr>
          <w:t xml:space="preserve">(1), 6–10. </w:t>
        </w:r>
      </w:hyperlink>
      <w:r w:rsidDel="00000000" w:rsidR="00000000" w:rsidRPr="00000000">
        <w:rPr>
          <w:color w:val="0000ff"/>
          <w:rtl w:val="0"/>
        </w:rPr>
        <w:t xml:space="preserve">https://doi.org/</w:t>
      </w:r>
      <w:hyperlink r:id="rId81">
        <w:r w:rsidDel="00000000" w:rsidR="00000000" w:rsidRPr="00000000">
          <w:rPr>
            <w:rtl w:val="0"/>
          </w:rPr>
          <w:t xml:space="preserve">10.1038/s41562-017-0189-z</w:t>
        </w:r>
      </w:hyperlink>
      <w:r w:rsidDel="00000000" w:rsidR="00000000" w:rsidRPr="00000000">
        <w:rPr>
          <w:rtl w:val="0"/>
        </w:rPr>
      </w:r>
    </w:p>
    <w:p w:rsidR="00000000" w:rsidDel="00000000" w:rsidP="00000000" w:rsidRDefault="00000000" w:rsidRPr="00000000" w14:paraId="0000008E">
      <w:pPr>
        <w:widowControl w:val="0"/>
        <w:spacing w:line="480" w:lineRule="auto"/>
        <w:ind w:left="440"/>
        <w:rPr/>
      </w:pPr>
      <w:r w:rsidDel="00000000" w:rsidR="00000000" w:rsidRPr="00000000">
        <w:rPr>
          <w:rtl w:val="0"/>
        </w:rPr>
        <w:t xml:space="preserve">Bjerkedal, T., Kristensen, P., Skjeret, G. A., &amp; Brevik, J. I. (2007). Intelligence test scores and birth order among young Norwegian men (conscripts) analyzed within and between families. </w:t>
      </w:r>
      <w:r w:rsidDel="00000000" w:rsidR="00000000" w:rsidRPr="00000000">
        <w:rPr>
          <w:i w:val="1"/>
          <w:rtl w:val="0"/>
        </w:rPr>
        <w:t xml:space="preserve">Intelligence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(5), 503–514. </w:t>
      </w:r>
      <w:r w:rsidDel="00000000" w:rsidR="00000000" w:rsidRPr="00000000">
        <w:rPr>
          <w:color w:val="0000ff"/>
          <w:rtl w:val="0"/>
        </w:rPr>
        <w:t xml:space="preserve">https://doi.org/</w:t>
      </w:r>
      <w:r w:rsidDel="00000000" w:rsidR="00000000" w:rsidRPr="00000000">
        <w:rPr>
          <w:rtl w:val="0"/>
        </w:rPr>
        <w:t xml:space="preserve">10.1016/j.intell.2007.01.004</w:t>
      </w:r>
      <w:r w:rsidDel="00000000" w:rsidR="00000000" w:rsidRPr="00000000">
        <w:fldChar w:fldCharType="begin"/>
        <w:instrText xml:space="preserve"> HYPERLINK "http://dx.doi.org/10.1038/s41562-017-0189-z" </w:instrText>
        <w:fldChar w:fldCharType="separate"/>
      </w:r>
      <w:r w:rsidDel="00000000" w:rsidR="00000000" w:rsidRPr="00000000">
        <w:rPr>
          <w:rtl w:val="0"/>
        </w:rPr>
      </w:r>
    </w:p>
    <w:p w:rsidR="00000000" w:rsidDel="00000000" w:rsidP="00000000" w:rsidRDefault="00000000" w:rsidRPr="00000000" w14:paraId="0000008F">
      <w:pPr>
        <w:widowControl w:val="0"/>
        <w:spacing w:line="480" w:lineRule="auto"/>
        <w:ind w:left="440"/>
        <w:rPr/>
      </w:pPr>
      <w:r w:rsidDel="00000000" w:rsidR="00000000" w:rsidRPr="00000000">
        <w:fldChar w:fldCharType="end"/>
      </w:r>
      <w:hyperlink r:id="rId82">
        <w:r w:rsidDel="00000000" w:rsidR="00000000" w:rsidRPr="00000000">
          <w:rPr>
            <w:rtl w:val="0"/>
          </w:rPr>
          <w:t xml:space="preserve">Black, S. E., Devereux, P. J., &amp; Salvanes, K. G. (2005). The more the merrier? The effect of family size and birth order on children's education. </w:t>
        </w:r>
      </w:hyperlink>
      <w:hyperlink r:id="rId83">
        <w:r w:rsidDel="00000000" w:rsidR="00000000" w:rsidRPr="00000000">
          <w:rPr>
            <w:i w:val="1"/>
            <w:rtl w:val="0"/>
          </w:rPr>
          <w:t xml:space="preserve">The Quarterly Journal of Economics</w:t>
        </w:r>
      </w:hyperlink>
      <w:hyperlink r:id="rId84">
        <w:r w:rsidDel="00000000" w:rsidR="00000000" w:rsidRPr="00000000">
          <w:rPr>
            <w:rtl w:val="0"/>
          </w:rPr>
          <w:t xml:space="preserve">, </w:t>
        </w:r>
      </w:hyperlink>
      <w:hyperlink r:id="rId85">
        <w:r w:rsidDel="00000000" w:rsidR="00000000" w:rsidRPr="00000000">
          <w:rPr>
            <w:i w:val="1"/>
            <w:rtl w:val="0"/>
          </w:rPr>
          <w:t xml:space="preserve">120</w:t>
        </w:r>
      </w:hyperlink>
      <w:hyperlink r:id="rId86">
        <w:r w:rsidDel="00000000" w:rsidR="00000000" w:rsidRPr="00000000">
          <w:rPr>
            <w:rtl w:val="0"/>
          </w:rPr>
          <w:t xml:space="preserve">(2), 669</w:t>
        </w:r>
      </w:hyperlink>
      <w:hyperlink r:id="rId87">
        <w:r w:rsidDel="00000000" w:rsidR="00000000" w:rsidRPr="00000000">
          <w:rPr>
            <w:rtl w:val="0"/>
          </w:rPr>
          <w:t xml:space="preserve">–</w:t>
        </w:r>
      </w:hyperlink>
      <w:hyperlink r:id="rId88">
        <w:r w:rsidDel="00000000" w:rsidR="00000000" w:rsidRPr="00000000">
          <w:rPr>
            <w:rtl w:val="0"/>
          </w:rPr>
          <w:t xml:space="preserve">700. </w:t>
        </w:r>
      </w:hyperlink>
      <w:r w:rsidDel="00000000" w:rsidR="00000000" w:rsidRPr="00000000">
        <w:rPr>
          <w:color w:val="0000ff"/>
          <w:rtl w:val="0"/>
        </w:rPr>
        <w:t xml:space="preserve">https://doi.org/</w:t>
      </w:r>
      <w:r w:rsidDel="00000000" w:rsidR="00000000" w:rsidRPr="00000000">
        <w:rPr>
          <w:rtl w:val="0"/>
        </w:rPr>
        <w:t xml:space="preserve">10.1093/qje/120.2.669</w:t>
      </w:r>
    </w:p>
    <w:p w:rsidR="00000000" w:rsidDel="00000000" w:rsidP="00000000" w:rsidRDefault="00000000" w:rsidRPr="00000000" w14:paraId="00000090">
      <w:pPr>
        <w:widowControl w:val="0"/>
        <w:spacing w:line="480" w:lineRule="auto"/>
        <w:ind w:left="440"/>
        <w:rPr/>
      </w:pPr>
      <w:r w:rsidDel="00000000" w:rsidR="00000000" w:rsidRPr="00000000">
        <w:rPr>
          <w:rtl w:val="0"/>
        </w:rPr>
        <w:t xml:space="preserve">Black, S. E., Devereux, P. J., &amp; Salvanes, K. G. (2011). Older and wiser? Birth order and IQ of young men. </w:t>
      </w:r>
      <w:r w:rsidDel="00000000" w:rsidR="00000000" w:rsidRPr="00000000">
        <w:rPr>
          <w:i w:val="1"/>
          <w:rtl w:val="0"/>
        </w:rPr>
        <w:t xml:space="preserve">CESifo Economic Studies</w:t>
      </w:r>
      <w:r w:rsidDel="00000000" w:rsidR="00000000" w:rsidRPr="00000000">
        <w:rPr>
          <w:rtl w:val="0"/>
        </w:rPr>
        <w:t xml:space="preserve">, </w:t>
      </w:r>
      <w:r w:rsidDel="00000000" w:rsidR="00000000" w:rsidRPr="00000000">
        <w:rPr>
          <w:i w:val="1"/>
          <w:rtl w:val="0"/>
        </w:rPr>
        <w:t xml:space="preserve">57</w:t>
      </w:r>
      <w:r w:rsidDel="00000000" w:rsidR="00000000" w:rsidRPr="00000000">
        <w:rPr>
          <w:rtl w:val="0"/>
        </w:rPr>
        <w:t xml:space="preserve">(1), 103–120. </w:t>
      </w:r>
      <w:r w:rsidDel="00000000" w:rsidR="00000000" w:rsidRPr="00000000">
        <w:rPr>
          <w:color w:val="0000ff"/>
          <w:rtl w:val="0"/>
        </w:rPr>
        <w:t xml:space="preserve">https://doi.org/</w:t>
      </w:r>
      <w:r w:rsidDel="00000000" w:rsidR="00000000" w:rsidRPr="00000000">
        <w:rPr>
          <w:rtl w:val="0"/>
        </w:rPr>
        <w:t xml:space="preserve">10.1093/cesifo/ifq022</w:t>
      </w:r>
      <w:r w:rsidDel="00000000" w:rsidR="00000000" w:rsidRPr="00000000">
        <w:rPr>
          <w:rtl w:val="0"/>
        </w:rPr>
      </w:r>
    </w:p>
    <w:p w:rsidR="00000000" w:rsidDel="00000000" w:rsidP="00000000" w:rsidRDefault="00000000" w:rsidRPr="00000000" w14:paraId="00000091">
      <w:pPr>
        <w:widowControl w:val="0"/>
        <w:spacing w:line="480" w:lineRule="auto"/>
        <w:ind w:left="440"/>
        <w:rPr/>
      </w:pPr>
      <w:hyperlink r:id="rId89">
        <w:r w:rsidDel="00000000" w:rsidR="00000000" w:rsidRPr="00000000">
          <w:rPr>
            <w:rtl w:val="0"/>
          </w:rPr>
          <w:t xml:space="preserve">Blake, J. (1981). Family size and the quality of children. </w:t>
        </w:r>
      </w:hyperlink>
      <w:hyperlink r:id="rId90">
        <w:r w:rsidDel="00000000" w:rsidR="00000000" w:rsidRPr="00000000">
          <w:rPr>
            <w:i w:val="1"/>
            <w:rtl w:val="0"/>
          </w:rPr>
          <w:t xml:space="preserve">Demography</w:t>
        </w:r>
      </w:hyperlink>
      <w:hyperlink r:id="rId91">
        <w:r w:rsidDel="00000000" w:rsidR="00000000" w:rsidRPr="00000000">
          <w:rPr>
            <w:rtl w:val="0"/>
          </w:rPr>
          <w:t xml:space="preserve">, </w:t>
        </w:r>
      </w:hyperlink>
      <w:hyperlink r:id="rId92">
        <w:r w:rsidDel="00000000" w:rsidR="00000000" w:rsidRPr="00000000">
          <w:rPr>
            <w:i w:val="1"/>
            <w:rtl w:val="0"/>
          </w:rPr>
          <w:t xml:space="preserve">18</w:t>
        </w:r>
      </w:hyperlink>
      <w:hyperlink r:id="rId93">
        <w:r w:rsidDel="00000000" w:rsidR="00000000" w:rsidRPr="00000000">
          <w:rPr>
            <w:rtl w:val="0"/>
          </w:rPr>
          <w:t xml:space="preserve">(4), 421–442. </w:t>
        </w:r>
      </w:hyperlink>
      <w:r w:rsidDel="00000000" w:rsidR="00000000" w:rsidRPr="00000000">
        <w:rPr>
          <w:color w:val="0000ff"/>
          <w:rtl w:val="0"/>
        </w:rPr>
        <w:t xml:space="preserve">https://doi.org/</w:t>
      </w:r>
      <w:hyperlink r:id="rId94">
        <w:r w:rsidDel="00000000" w:rsidR="00000000" w:rsidRPr="00000000">
          <w:rPr>
            <w:rtl w:val="0"/>
          </w:rPr>
          <w:t xml:space="preserve">10.2307/2060941</w:t>
        </w:r>
      </w:hyperlink>
      <w:r w:rsidDel="00000000" w:rsidR="00000000" w:rsidRPr="00000000">
        <w:rPr>
          <w:rtl w:val="0"/>
        </w:rPr>
      </w:r>
    </w:p>
    <w:p w:rsidR="00000000" w:rsidDel="00000000" w:rsidP="00000000" w:rsidRDefault="00000000" w:rsidRPr="00000000" w14:paraId="00000092">
      <w:pPr>
        <w:widowControl w:val="0"/>
        <w:spacing w:line="480" w:lineRule="auto"/>
        <w:ind w:left="440"/>
        <w:rPr/>
      </w:pPr>
      <w:r w:rsidDel="00000000" w:rsidR="00000000" w:rsidRPr="00000000">
        <w:rPr>
          <w:rtl w:val="0"/>
        </w:rPr>
        <w:t xml:space="preserve">Booth, A. L., &amp; Kee, H. J. (2009). Birth order matters: the effect of family size and birth order on educational attainment. </w:t>
      </w:r>
      <w:r w:rsidDel="00000000" w:rsidR="00000000" w:rsidRPr="00000000">
        <w:rPr>
          <w:i w:val="1"/>
          <w:rtl w:val="0"/>
        </w:rPr>
        <w:t xml:space="preserve">Journal of Population Economics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(2), 367</w:t>
      </w:r>
      <w:hyperlink r:id="rId95">
        <w:r w:rsidDel="00000000" w:rsidR="00000000" w:rsidRPr="00000000">
          <w:rPr>
            <w:rtl w:val="0"/>
          </w:rPr>
          <w:t xml:space="preserve">–</w:t>
        </w:r>
      </w:hyperlink>
      <w:r w:rsidDel="00000000" w:rsidR="00000000" w:rsidRPr="00000000">
        <w:rPr>
          <w:rtl w:val="0"/>
        </w:rPr>
        <w:t xml:space="preserve">397. </w:t>
      </w:r>
      <w:r w:rsidDel="00000000" w:rsidR="00000000" w:rsidRPr="00000000">
        <w:rPr>
          <w:color w:val="0000ff"/>
          <w:rtl w:val="0"/>
        </w:rPr>
        <w:t xml:space="preserve">https://doi.org/</w:t>
      </w:r>
      <w:r w:rsidDel="00000000" w:rsidR="00000000" w:rsidRPr="00000000">
        <w:rPr>
          <w:rtl w:val="0"/>
        </w:rPr>
        <w:t xml:space="preserve">10.1007/s00148-007-0181-4</w:t>
      </w:r>
    </w:p>
    <w:p w:rsidR="00000000" w:rsidDel="00000000" w:rsidP="00000000" w:rsidRDefault="00000000" w:rsidRPr="00000000" w14:paraId="00000093">
      <w:pPr>
        <w:widowControl w:val="0"/>
        <w:spacing w:line="480" w:lineRule="auto"/>
        <w:ind w:left="440"/>
        <w:rPr/>
      </w:pPr>
      <w:r w:rsidDel="00000000" w:rsidR="00000000" w:rsidRPr="00000000">
        <w:rPr>
          <w:rtl w:val="0"/>
        </w:rPr>
        <w:t xml:space="preserve">Buuren, S. V., &amp; Groothuis-Oudshoorn, K. (2010). mice: Multivariate imputation by chained equations in R. </w:t>
      </w:r>
      <w:r w:rsidDel="00000000" w:rsidR="00000000" w:rsidRPr="00000000">
        <w:rPr>
          <w:i w:val="1"/>
          <w:rtl w:val="0"/>
        </w:rPr>
        <w:t xml:space="preserve">Journal of statistical software</w:t>
      </w:r>
      <w:r w:rsidDel="00000000" w:rsidR="00000000" w:rsidRPr="00000000">
        <w:rPr>
          <w:rtl w:val="0"/>
        </w:rPr>
        <w:t xml:space="preserve">, 1</w:t>
      </w:r>
      <w:hyperlink r:id="rId96">
        <w:r w:rsidDel="00000000" w:rsidR="00000000" w:rsidRPr="00000000">
          <w:rPr>
            <w:rtl w:val="0"/>
          </w:rPr>
          <w:t xml:space="preserve">–</w:t>
        </w:r>
      </w:hyperlink>
      <w:r w:rsidDel="00000000" w:rsidR="00000000" w:rsidRPr="00000000">
        <w:rPr>
          <w:rtl w:val="0"/>
        </w:rPr>
        <w:t xml:space="preserve">68. </w:t>
      </w:r>
      <w:r w:rsidDel="00000000" w:rsidR="00000000" w:rsidRPr="00000000">
        <w:rPr>
          <w:color w:val="0000ff"/>
          <w:rtl w:val="0"/>
        </w:rPr>
        <w:t xml:space="preserve">https://doi.org/</w:t>
      </w:r>
      <w:r w:rsidDel="00000000" w:rsidR="00000000" w:rsidRPr="00000000">
        <w:rPr>
          <w:rtl w:val="0"/>
        </w:rPr>
        <w:t xml:space="preserve">10.18637/jss.v045.i03</w:t>
      </w:r>
      <w:r w:rsidDel="00000000" w:rsidR="00000000" w:rsidRPr="00000000">
        <w:rPr>
          <w:rtl w:val="0"/>
        </w:rPr>
      </w:r>
    </w:p>
    <w:p w:rsidR="00000000" w:rsidDel="00000000" w:rsidP="00000000" w:rsidRDefault="00000000" w:rsidRPr="00000000" w14:paraId="00000094">
      <w:pPr>
        <w:widowControl w:val="0"/>
        <w:spacing w:line="480" w:lineRule="auto"/>
        <w:ind w:left="440"/>
        <w:rPr/>
      </w:pPr>
      <w:r w:rsidDel="00000000" w:rsidR="00000000" w:rsidRPr="00000000">
        <w:rPr>
          <w:rtl w:val="0"/>
        </w:rPr>
        <w:t xml:space="preserve">Calimeris, L., &amp; Peters, C. (2017). Food for thought: The birth-order effect and resource allocation in Indonesia. </w:t>
      </w:r>
      <w:r w:rsidDel="00000000" w:rsidR="00000000" w:rsidRPr="00000000">
        <w:rPr>
          <w:i w:val="1"/>
          <w:rtl w:val="0"/>
        </w:rPr>
        <w:t xml:space="preserve">Applied Economics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(54), 5523–5534</w:t>
      </w:r>
      <w:hyperlink r:id="rId97">
        <w:r w:rsidDel="00000000" w:rsidR="00000000" w:rsidRPr="00000000">
          <w:rPr>
            <w:rtl w:val="0"/>
          </w:rPr>
          <w:t xml:space="preserve">.</w:t>
        </w:r>
      </w:hyperlink>
      <w:r w:rsidDel="00000000" w:rsidR="00000000" w:rsidRPr="00000000">
        <w:rPr>
          <w:rtl w:val="0"/>
        </w:rPr>
        <w:t xml:space="preserve"> </w:t>
      </w:r>
      <w:r w:rsidDel="00000000" w:rsidR="00000000" w:rsidRPr="00000000">
        <w:rPr>
          <w:color w:val="0000ff"/>
          <w:rtl w:val="0"/>
        </w:rPr>
        <w:t xml:space="preserve">https://doi.org/</w:t>
      </w:r>
      <w:r w:rsidDel="00000000" w:rsidR="00000000" w:rsidRPr="00000000">
        <w:rPr>
          <w:rtl w:val="0"/>
        </w:rPr>
        <w:t xml:space="preserve">10.1080/00036846.2017.1311005</w:t>
      </w:r>
    </w:p>
    <w:p w:rsidR="00000000" w:rsidDel="00000000" w:rsidP="00000000" w:rsidRDefault="00000000" w:rsidRPr="00000000" w14:paraId="00000095">
      <w:pPr>
        <w:widowControl w:val="0"/>
        <w:spacing w:line="480" w:lineRule="auto"/>
        <w:ind w:left="440"/>
        <w:rPr/>
      </w:pPr>
      <w:r w:rsidDel="00000000" w:rsidR="00000000" w:rsidRPr="00000000">
        <w:rPr>
          <w:rtl w:val="0"/>
        </w:rPr>
        <w:t xml:space="preserve">Courtiol, A., Raymond, M., &amp; Faurie, C. (2009). Birth order affects behaviour in the investment game: firstborns are less trustful and reciprocate less. </w:t>
      </w:r>
      <w:r w:rsidDel="00000000" w:rsidR="00000000" w:rsidRPr="00000000">
        <w:rPr>
          <w:i w:val="1"/>
          <w:rtl w:val="0"/>
        </w:rPr>
        <w:t xml:space="preserve">Animal Behaviour</w:t>
      </w:r>
      <w:r w:rsidDel="00000000" w:rsidR="00000000" w:rsidRPr="00000000">
        <w:rPr>
          <w:rtl w:val="0"/>
        </w:rPr>
        <w:t xml:space="preserve">, </w:t>
      </w:r>
      <w:r w:rsidDel="00000000" w:rsidR="00000000" w:rsidRPr="00000000">
        <w:rPr>
          <w:i w:val="1"/>
          <w:rtl w:val="0"/>
        </w:rPr>
        <w:t xml:space="preserve">78</w:t>
      </w:r>
      <w:r w:rsidDel="00000000" w:rsidR="00000000" w:rsidRPr="00000000">
        <w:rPr>
          <w:rtl w:val="0"/>
        </w:rPr>
        <w:t xml:space="preserve">(6), 1405–1411. </w:t>
      </w:r>
      <w:r w:rsidDel="00000000" w:rsidR="00000000" w:rsidRPr="00000000">
        <w:rPr>
          <w:color w:val="0000ff"/>
          <w:rtl w:val="0"/>
        </w:rPr>
        <w:t xml:space="preserve">https://doi.org/</w:t>
      </w:r>
      <w:r w:rsidDel="00000000" w:rsidR="00000000" w:rsidRPr="00000000">
        <w:rPr>
          <w:rtl w:val="0"/>
        </w:rPr>
        <w:t xml:space="preserve">10.1016/j.anbehav.2009.09.016</w:t>
      </w:r>
      <w:r w:rsidDel="00000000" w:rsidR="00000000" w:rsidRPr="00000000">
        <w:rPr>
          <w:rtl w:val="0"/>
        </w:rPr>
      </w:r>
    </w:p>
    <w:p w:rsidR="00000000" w:rsidDel="00000000" w:rsidP="00000000" w:rsidRDefault="00000000" w:rsidRPr="00000000" w14:paraId="00000096">
      <w:pPr>
        <w:widowControl w:val="0"/>
        <w:spacing w:line="480" w:lineRule="auto"/>
        <w:ind w:left="440"/>
        <w:rPr/>
      </w:pPr>
      <w:hyperlink r:id="rId98">
        <w:r w:rsidDel="00000000" w:rsidR="00000000" w:rsidRPr="00000000">
          <w:rPr>
            <w:rtl w:val="0"/>
          </w:rPr>
          <w:t xml:space="preserve">Damian, R. I., &amp; Roberts, B. W. (2015). The associations of birth order with personality and intelligence in a representative sample of U.S. high school students. </w:t>
        </w:r>
      </w:hyperlink>
      <w:hyperlink r:id="rId99">
        <w:r w:rsidDel="00000000" w:rsidR="00000000" w:rsidRPr="00000000">
          <w:rPr>
            <w:i w:val="1"/>
            <w:rtl w:val="0"/>
          </w:rPr>
          <w:t xml:space="preserve">Journal of Research in Personality</w:t>
        </w:r>
      </w:hyperlink>
      <w:hyperlink r:id="rId100">
        <w:r w:rsidDel="00000000" w:rsidR="00000000" w:rsidRPr="00000000">
          <w:rPr>
            <w:rtl w:val="0"/>
          </w:rPr>
          <w:t xml:space="preserve">, </w:t>
        </w:r>
      </w:hyperlink>
      <w:hyperlink r:id="rId101">
        <w:r w:rsidDel="00000000" w:rsidR="00000000" w:rsidRPr="00000000">
          <w:rPr>
            <w:i w:val="1"/>
            <w:rtl w:val="0"/>
          </w:rPr>
          <w:t xml:space="preserve">58</w:t>
        </w:r>
      </w:hyperlink>
      <w:hyperlink r:id="rId102">
        <w:r w:rsidDel="00000000" w:rsidR="00000000" w:rsidRPr="00000000">
          <w:rPr>
            <w:rtl w:val="0"/>
          </w:rPr>
          <w:t xml:space="preserve">, 96–105. </w:t>
        </w:r>
      </w:hyperlink>
      <w:r w:rsidDel="00000000" w:rsidR="00000000" w:rsidRPr="00000000">
        <w:rPr>
          <w:color w:val="0000ff"/>
          <w:rtl w:val="0"/>
        </w:rPr>
        <w:t xml:space="preserve">https://doi.org/</w:t>
      </w:r>
      <w:hyperlink r:id="rId103">
        <w:r w:rsidDel="00000000" w:rsidR="00000000" w:rsidRPr="00000000">
          <w:rPr>
            <w:rtl w:val="0"/>
          </w:rPr>
          <w:t xml:space="preserve">10.1016/j.jrp.2015.05.005</w:t>
        </w:r>
      </w:hyperlink>
      <w:r w:rsidDel="00000000" w:rsidR="00000000" w:rsidRPr="00000000">
        <w:rPr>
          <w:rtl w:val="0"/>
        </w:rPr>
      </w:r>
    </w:p>
    <w:p w:rsidR="00000000" w:rsidDel="00000000" w:rsidP="00000000" w:rsidRDefault="00000000" w:rsidRPr="00000000" w14:paraId="00000097">
      <w:pPr>
        <w:widowControl w:val="0"/>
        <w:spacing w:line="480" w:lineRule="auto"/>
        <w:ind w:left="440"/>
        <w:rPr/>
      </w:pPr>
      <w:r w:rsidDel="00000000" w:rsidR="00000000" w:rsidRPr="00000000">
        <w:rPr>
          <w:rtl w:val="0"/>
        </w:rPr>
        <w:t xml:space="preserve">Davis, D. J., Cahan, S., &amp; Bashi, J. (1977). Birth order and intellectual development: The confluence model in the light of cross-cultural evidence.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196</w:t>
      </w:r>
      <w:r w:rsidDel="00000000" w:rsidR="00000000" w:rsidRPr="00000000">
        <w:rPr>
          <w:rtl w:val="0"/>
        </w:rPr>
        <w:t xml:space="preserve">(4297), 1470–1472. </w:t>
      </w:r>
      <w:r w:rsidDel="00000000" w:rsidR="00000000" w:rsidRPr="00000000">
        <w:rPr>
          <w:color w:val="0000ff"/>
          <w:rtl w:val="0"/>
        </w:rPr>
        <w:t xml:space="preserve">https://doi.org/</w:t>
      </w:r>
      <w:r w:rsidDel="00000000" w:rsidR="00000000" w:rsidRPr="00000000">
        <w:rPr>
          <w:rtl w:val="0"/>
        </w:rPr>
        <w:t xml:space="preserve">10.1126/science.867047</w:t>
      </w:r>
    </w:p>
    <w:p w:rsidR="00000000" w:rsidDel="00000000" w:rsidP="00000000" w:rsidRDefault="00000000" w:rsidRPr="00000000" w14:paraId="00000098">
      <w:pPr>
        <w:widowControl w:val="0"/>
        <w:spacing w:line="480" w:lineRule="auto"/>
        <w:ind w:left="440"/>
        <w:rPr/>
      </w:pPr>
      <w:r w:rsidDel="00000000" w:rsidR="00000000" w:rsidRPr="00000000">
        <w:rPr>
          <w:rtl w:val="0"/>
        </w:rPr>
        <w:t xml:space="preserve">Dayioğlu, M., Kirdar, M. G., &amp; Tansel, A. (2009). Impact of sibship size, birth order and sex composition on school enrolment in urban Turkey. </w:t>
      </w:r>
      <w:r w:rsidDel="00000000" w:rsidR="00000000" w:rsidRPr="00000000">
        <w:rPr>
          <w:i w:val="1"/>
          <w:rtl w:val="0"/>
        </w:rPr>
        <w:t xml:space="preserve">Oxford Bulletin of Economics and Statistics</w:t>
      </w:r>
      <w:r w:rsidDel="00000000" w:rsidR="00000000" w:rsidRPr="00000000">
        <w:rPr>
          <w:rtl w:val="0"/>
        </w:rPr>
        <w:t xml:space="preserve">, </w:t>
      </w:r>
      <w:r w:rsidDel="00000000" w:rsidR="00000000" w:rsidRPr="00000000">
        <w:rPr>
          <w:i w:val="1"/>
          <w:rtl w:val="0"/>
        </w:rPr>
        <w:t xml:space="preserve">71</w:t>
      </w:r>
      <w:r w:rsidDel="00000000" w:rsidR="00000000" w:rsidRPr="00000000">
        <w:rPr>
          <w:rtl w:val="0"/>
        </w:rPr>
        <w:t xml:space="preserve">(3), 399</w:t>
      </w:r>
      <w:hyperlink r:id="rId104">
        <w:r w:rsidDel="00000000" w:rsidR="00000000" w:rsidRPr="00000000">
          <w:rPr>
            <w:rtl w:val="0"/>
          </w:rPr>
          <w:t xml:space="preserve">–</w:t>
        </w:r>
      </w:hyperlink>
      <w:r w:rsidDel="00000000" w:rsidR="00000000" w:rsidRPr="00000000">
        <w:rPr>
          <w:rtl w:val="0"/>
        </w:rPr>
        <w:t xml:space="preserve">426. </w:t>
      </w:r>
      <w:r w:rsidDel="00000000" w:rsidR="00000000" w:rsidRPr="00000000">
        <w:rPr>
          <w:color w:val="0000ff"/>
          <w:rtl w:val="0"/>
        </w:rPr>
        <w:t xml:space="preserve">https://doi.org/</w:t>
      </w:r>
      <w:r w:rsidDel="00000000" w:rsidR="00000000" w:rsidRPr="00000000">
        <w:rPr>
          <w:rtl w:val="0"/>
        </w:rPr>
        <w:t xml:space="preserve">10.1111/j.1468-0084.2008.00540.x</w:t>
      </w:r>
    </w:p>
    <w:p w:rsidR="00000000" w:rsidDel="00000000" w:rsidP="00000000" w:rsidRDefault="00000000" w:rsidRPr="00000000" w14:paraId="00000099">
      <w:pPr>
        <w:widowControl w:val="0"/>
        <w:spacing w:line="480" w:lineRule="auto"/>
        <w:ind w:left="440"/>
        <w:rPr/>
      </w:pPr>
      <w:r w:rsidDel="00000000" w:rsidR="00000000" w:rsidRPr="00000000">
        <w:rPr>
          <w:rtl w:val="0"/>
        </w:rPr>
        <w:t xml:space="preserve">De Haan, M. (2010). Birth order, family size and educational attainment. </w:t>
      </w:r>
      <w:r w:rsidDel="00000000" w:rsidR="00000000" w:rsidRPr="00000000">
        <w:rPr>
          <w:i w:val="1"/>
          <w:rtl w:val="0"/>
        </w:rPr>
        <w:t xml:space="preserve">Economics of Education Review</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(4), 576–588. </w:t>
      </w:r>
      <w:r w:rsidDel="00000000" w:rsidR="00000000" w:rsidRPr="00000000">
        <w:rPr>
          <w:color w:val="0000ff"/>
          <w:rtl w:val="0"/>
        </w:rPr>
        <w:t xml:space="preserve">https://doi.org/</w:t>
      </w:r>
      <w:r w:rsidDel="00000000" w:rsidR="00000000" w:rsidRPr="00000000">
        <w:rPr>
          <w:rtl w:val="0"/>
        </w:rPr>
        <w:t xml:space="preserve">10.1016/j.econedurev.2009.10.012</w:t>
      </w:r>
    </w:p>
    <w:p w:rsidR="00000000" w:rsidDel="00000000" w:rsidP="00000000" w:rsidRDefault="00000000" w:rsidRPr="00000000" w14:paraId="0000009A">
      <w:pPr>
        <w:widowControl w:val="0"/>
        <w:spacing w:line="480" w:lineRule="auto"/>
        <w:ind w:left="440"/>
        <w:rPr/>
      </w:pPr>
      <w:r w:rsidDel="00000000" w:rsidR="00000000" w:rsidRPr="00000000">
        <w:rPr>
          <w:rtl w:val="0"/>
        </w:rPr>
        <w:t xml:space="preserve">Dufner, M., Back, M. D., Oehme, F. F., &amp; Schmukle, S. C. (2019). The end of a stereotype: only children are not more narcissistic than people with siblings. </w:t>
      </w:r>
      <w:r w:rsidDel="00000000" w:rsidR="00000000" w:rsidRPr="00000000">
        <w:rPr>
          <w:i w:val="1"/>
          <w:rtl w:val="0"/>
        </w:rPr>
        <w:t xml:space="preserve">Social Psychological and Personality Science</w:t>
      </w:r>
      <w:r w:rsidDel="00000000" w:rsidR="00000000" w:rsidRPr="00000000">
        <w:rPr>
          <w:rtl w:val="0"/>
        </w:rPr>
        <w:t xml:space="preserve">. </w:t>
      </w:r>
      <w:r w:rsidDel="00000000" w:rsidR="00000000" w:rsidRPr="00000000">
        <w:rPr>
          <w:color w:val="0000ff"/>
          <w:rtl w:val="0"/>
        </w:rPr>
        <w:t xml:space="preserve">https://doi.org/</w:t>
      </w:r>
      <w:r w:rsidDel="00000000" w:rsidR="00000000" w:rsidRPr="00000000">
        <w:rPr>
          <w:rtl w:val="0"/>
        </w:rPr>
        <w:t xml:space="preserve">10.1177/1948550619870785</w:t>
      </w:r>
    </w:p>
    <w:p w:rsidR="00000000" w:rsidDel="00000000" w:rsidP="00000000" w:rsidRDefault="00000000" w:rsidRPr="00000000" w14:paraId="0000009B">
      <w:pPr>
        <w:widowControl w:val="0"/>
        <w:spacing w:line="480" w:lineRule="auto"/>
        <w:ind w:left="440"/>
        <w:rPr/>
      </w:pPr>
      <w:r w:rsidDel="00000000" w:rsidR="00000000" w:rsidRPr="00000000">
        <w:rPr>
          <w:rtl w:val="0"/>
        </w:rPr>
        <w:t xml:space="preserve">Eisenbarth, H., Lilienfeld, S. O., &amp; Yarkoni, T. (2015). Using a genetic algorithm to abbreviate the Psychopathic Personality Inventory-Revised (PPI-R). </w:t>
      </w:r>
      <w:r w:rsidDel="00000000" w:rsidR="00000000" w:rsidRPr="00000000">
        <w:rPr>
          <w:i w:val="1"/>
          <w:rtl w:val="0"/>
        </w:rPr>
        <w:t xml:space="preserve">Psychological Assessment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194–202. </w:t>
      </w:r>
      <w:r w:rsidDel="00000000" w:rsidR="00000000" w:rsidRPr="00000000">
        <w:rPr>
          <w:color w:val="0000ff"/>
          <w:rtl w:val="0"/>
        </w:rPr>
        <w:t xml:space="preserve">https://doi.org/</w:t>
      </w:r>
      <w:r w:rsidDel="00000000" w:rsidR="00000000" w:rsidRPr="00000000">
        <w:rPr>
          <w:rtl w:val="0"/>
        </w:rPr>
        <w:t xml:space="preserve">10.1037/pas0000032</w:t>
      </w:r>
    </w:p>
    <w:p w:rsidR="00000000" w:rsidDel="00000000" w:rsidP="00000000" w:rsidRDefault="00000000" w:rsidRPr="00000000" w14:paraId="0000009C">
      <w:pPr>
        <w:widowControl w:val="0"/>
        <w:spacing w:line="480" w:lineRule="auto"/>
        <w:ind w:left="440"/>
        <w:rPr/>
      </w:pPr>
      <w:r w:rsidDel="00000000" w:rsidR="00000000" w:rsidRPr="00000000">
        <w:rPr>
          <w:rtl w:val="0"/>
        </w:rPr>
        <w:t xml:space="preserve">Eisenman, R. (1987). Creativity, birth order, and risk taking. </w:t>
      </w:r>
      <w:r w:rsidDel="00000000" w:rsidR="00000000" w:rsidRPr="00000000">
        <w:rPr>
          <w:i w:val="1"/>
          <w:rtl w:val="0"/>
        </w:rPr>
        <w:t xml:space="preserve">Bulletin of the Psychonomic Society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(2), 87–88. </w:t>
      </w:r>
      <w:r w:rsidDel="00000000" w:rsidR="00000000" w:rsidRPr="00000000">
        <w:rPr>
          <w:color w:val="0000ff"/>
          <w:rtl w:val="0"/>
        </w:rPr>
        <w:t xml:space="preserve">https://doi.org/</w:t>
      </w:r>
      <w:r w:rsidDel="00000000" w:rsidR="00000000" w:rsidRPr="00000000">
        <w:rPr>
          <w:rtl w:val="0"/>
        </w:rPr>
        <w:t xml:space="preserve">10.3758/BF03330292</w:t>
      </w:r>
      <w:r w:rsidDel="00000000" w:rsidR="00000000" w:rsidRPr="00000000">
        <w:rPr>
          <w:rtl w:val="0"/>
        </w:rPr>
      </w:r>
    </w:p>
    <w:p w:rsidR="00000000" w:rsidDel="00000000" w:rsidP="00000000" w:rsidRDefault="00000000" w:rsidRPr="00000000" w14:paraId="0000009D">
      <w:pPr>
        <w:widowControl w:val="0"/>
        <w:spacing w:line="480" w:lineRule="auto"/>
        <w:ind w:left="440"/>
        <w:rPr/>
      </w:pPr>
      <w:r w:rsidDel="00000000" w:rsidR="00000000" w:rsidRPr="00000000">
        <w:rPr>
          <w:rtl w:val="0"/>
        </w:rPr>
        <w:t xml:space="preserve">Ejrnæs, M., &amp; Pörtner, C. C. (2004). Birth order and the intrahousehold allocation of time and education. </w:t>
      </w:r>
      <w:r w:rsidDel="00000000" w:rsidR="00000000" w:rsidRPr="00000000">
        <w:rPr>
          <w:i w:val="1"/>
          <w:rtl w:val="0"/>
        </w:rPr>
        <w:t xml:space="preserve">Review of Economics and Statistics</w:t>
      </w:r>
      <w:r w:rsidDel="00000000" w:rsidR="00000000" w:rsidRPr="00000000">
        <w:rPr>
          <w:rtl w:val="0"/>
        </w:rPr>
        <w:t xml:space="preserve">, </w:t>
      </w:r>
      <w:r w:rsidDel="00000000" w:rsidR="00000000" w:rsidRPr="00000000">
        <w:rPr>
          <w:i w:val="1"/>
          <w:rtl w:val="0"/>
        </w:rPr>
        <w:t xml:space="preserve">86</w:t>
      </w:r>
      <w:r w:rsidDel="00000000" w:rsidR="00000000" w:rsidRPr="00000000">
        <w:rPr>
          <w:rtl w:val="0"/>
        </w:rPr>
        <w:t xml:space="preserve">(4), 1008</w:t>
      </w:r>
      <w:hyperlink r:id="rId105">
        <w:r w:rsidDel="00000000" w:rsidR="00000000" w:rsidRPr="00000000">
          <w:rPr>
            <w:rtl w:val="0"/>
          </w:rPr>
          <w:t xml:space="preserve">–</w:t>
        </w:r>
      </w:hyperlink>
      <w:r w:rsidDel="00000000" w:rsidR="00000000" w:rsidRPr="00000000">
        <w:rPr>
          <w:rtl w:val="0"/>
        </w:rPr>
        <w:t xml:space="preserve">1019. </w:t>
      </w:r>
      <w:r w:rsidDel="00000000" w:rsidR="00000000" w:rsidRPr="00000000">
        <w:rPr>
          <w:color w:val="0000ff"/>
          <w:rtl w:val="0"/>
        </w:rPr>
        <w:t xml:space="preserve">https://doi.org/</w:t>
      </w:r>
      <w:r w:rsidDel="00000000" w:rsidR="00000000" w:rsidRPr="00000000">
        <w:rPr>
          <w:rtl w:val="0"/>
        </w:rPr>
        <w:t xml:space="preserve">10.1162/0034653043125176</w:t>
      </w:r>
      <w:r w:rsidDel="00000000" w:rsidR="00000000" w:rsidRPr="00000000">
        <w:rPr>
          <w:rtl w:val="0"/>
        </w:rPr>
      </w:r>
    </w:p>
    <w:p w:rsidR="00000000" w:rsidDel="00000000" w:rsidP="00000000" w:rsidRDefault="00000000" w:rsidRPr="00000000" w14:paraId="0000009E">
      <w:pPr>
        <w:widowControl w:val="0"/>
        <w:spacing w:line="480" w:lineRule="auto"/>
        <w:ind w:left="440"/>
        <w:rPr/>
      </w:pPr>
      <w:r w:rsidDel="00000000" w:rsidR="00000000" w:rsidRPr="00000000">
        <w:rPr>
          <w:rtl w:val="0"/>
        </w:rPr>
        <w:t xml:space="preserve">Emerson, P. M., &amp; Souza, A. P. (2008). Birth order, child labor, and school attendance in Brazil. </w:t>
      </w:r>
      <w:r w:rsidDel="00000000" w:rsidR="00000000" w:rsidRPr="00000000">
        <w:rPr>
          <w:i w:val="1"/>
          <w:rtl w:val="0"/>
        </w:rPr>
        <w:t xml:space="preserve">World Development</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(9), 1647-1664. </w:t>
      </w:r>
      <w:r w:rsidDel="00000000" w:rsidR="00000000" w:rsidRPr="00000000">
        <w:rPr>
          <w:color w:val="0000ff"/>
          <w:rtl w:val="0"/>
        </w:rPr>
        <w:t xml:space="preserve">https://doi.org/</w:t>
      </w:r>
      <w:r w:rsidDel="00000000" w:rsidR="00000000" w:rsidRPr="00000000">
        <w:rPr>
          <w:rtl w:val="0"/>
        </w:rPr>
        <w:t xml:space="preserve">10.1016/j.worlddev.2007.09.004</w:t>
      </w:r>
      <w:r w:rsidDel="00000000" w:rsidR="00000000" w:rsidRPr="00000000">
        <w:rPr>
          <w:rtl w:val="0"/>
        </w:rPr>
      </w:r>
    </w:p>
    <w:p w:rsidR="00000000" w:rsidDel="00000000" w:rsidP="00000000" w:rsidRDefault="00000000" w:rsidRPr="00000000" w14:paraId="0000009F">
      <w:pPr>
        <w:widowControl w:val="0"/>
        <w:spacing w:line="480" w:lineRule="auto"/>
        <w:ind w:left="440"/>
        <w:rPr/>
      </w:pPr>
      <w:r w:rsidDel="00000000" w:rsidR="00000000" w:rsidRPr="00000000">
        <w:rPr>
          <w:rtl w:val="0"/>
        </w:rPr>
        <w:t xml:space="preserve">Frankenberg, E., &amp; Thomas, D. (2000). The Indonesia Family Life Survey (IFLS): Study design and results from waves 1 and 2. Santa Monica, CA: RAND. DRU-2238/1-NIA/NICHD</w:t>
      </w:r>
    </w:p>
    <w:p w:rsidR="00000000" w:rsidDel="00000000" w:rsidP="00000000" w:rsidRDefault="00000000" w:rsidRPr="00000000" w14:paraId="000000A0">
      <w:pPr>
        <w:widowControl w:val="0"/>
        <w:spacing w:line="480" w:lineRule="auto"/>
        <w:ind w:left="440"/>
        <w:rPr/>
      </w:pPr>
      <w:r w:rsidDel="00000000" w:rsidR="00000000" w:rsidRPr="00000000">
        <w:rPr>
          <w:rtl w:val="0"/>
        </w:rPr>
        <w:t xml:space="preserve">Frey, R., Pedroni, A., Mata, R., Rieskamp, J., &amp; Hertwig, R. (2017). Risk preference shares the psychometric structure of major psychological traits.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(10), e1701381. </w:t>
      </w:r>
      <w:r w:rsidDel="00000000" w:rsidR="00000000" w:rsidRPr="00000000">
        <w:rPr>
          <w:color w:val="0000ff"/>
          <w:rtl w:val="0"/>
        </w:rPr>
        <w:t xml:space="preserve">https://doi.org/</w:t>
      </w:r>
      <w:r w:rsidDel="00000000" w:rsidR="00000000" w:rsidRPr="00000000">
        <w:rPr>
          <w:rtl w:val="0"/>
        </w:rPr>
        <w:t xml:space="preserve">10.1126/sciadv.1701381</w:t>
      </w:r>
    </w:p>
    <w:p w:rsidR="00000000" w:rsidDel="00000000" w:rsidP="00000000" w:rsidRDefault="00000000" w:rsidRPr="00000000" w14:paraId="000000A1">
      <w:pPr>
        <w:widowControl w:val="0"/>
        <w:spacing w:line="480" w:lineRule="auto"/>
        <w:ind w:left="440"/>
        <w:rPr/>
      </w:pPr>
      <w:r w:rsidDel="00000000" w:rsidR="00000000" w:rsidRPr="00000000">
        <w:rPr>
          <w:rtl w:val="0"/>
        </w:rPr>
        <w:t xml:space="preserve">Grund, S., Lüdtke, O., &amp; Robitzsch, A. (2017). Multiple imputation of missing data for multilevel models: Simulations and recommendations. </w:t>
      </w:r>
      <w:r w:rsidDel="00000000" w:rsidR="00000000" w:rsidRPr="00000000">
        <w:rPr>
          <w:i w:val="1"/>
          <w:rtl w:val="0"/>
        </w:rPr>
        <w:t xml:space="preserve">Organizational Research Methods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111–149</w:t>
      </w:r>
      <w:hyperlink r:id="rId106">
        <w:r w:rsidDel="00000000" w:rsidR="00000000" w:rsidRPr="00000000">
          <w:rPr>
            <w:rtl w:val="0"/>
          </w:rPr>
          <w:t xml:space="preserve">. </w:t>
        </w:r>
      </w:hyperlink>
      <w:r w:rsidDel="00000000" w:rsidR="00000000" w:rsidRPr="00000000">
        <w:rPr>
          <w:color w:val="0000ff"/>
          <w:rtl w:val="0"/>
        </w:rPr>
        <w:t xml:space="preserve">https://doi.org/</w:t>
      </w:r>
      <w:hyperlink r:id="rId107">
        <w:r w:rsidDel="00000000" w:rsidR="00000000" w:rsidRPr="00000000">
          <w:rPr>
            <w:rtl w:val="0"/>
          </w:rPr>
          <w:t xml:space="preserve">10.1177/1094428117703686</w:t>
        </w:r>
      </w:hyperlink>
      <w:r w:rsidDel="00000000" w:rsidR="00000000" w:rsidRPr="00000000">
        <w:rPr>
          <w:rtl w:val="0"/>
        </w:rPr>
      </w:r>
    </w:p>
    <w:p w:rsidR="00000000" w:rsidDel="00000000" w:rsidP="00000000" w:rsidRDefault="00000000" w:rsidRPr="00000000" w14:paraId="000000A2">
      <w:pPr>
        <w:widowControl w:val="0"/>
        <w:spacing w:line="480" w:lineRule="auto"/>
        <w:ind w:left="440"/>
        <w:rPr/>
      </w:pPr>
      <w:r w:rsidDel="00000000" w:rsidR="00000000" w:rsidRPr="00000000">
        <w:rPr>
          <w:rtl w:val="0"/>
        </w:rPr>
        <w:t xml:space="preserve">Grund, S., Robitzsch, A., &amp; Lüdtke, O. (2018). mitml: Tools for Multiple Imputation in Multilevel Modeling. R package version 0.3-6. Retrieved from https://CRAN.R-project.org/package=mitml</w:t>
      </w:r>
    </w:p>
    <w:p w:rsidR="00000000" w:rsidDel="00000000" w:rsidP="00000000" w:rsidRDefault="00000000" w:rsidRPr="00000000" w14:paraId="000000A3">
      <w:pPr>
        <w:widowControl w:val="0"/>
        <w:spacing w:line="480" w:lineRule="auto"/>
        <w:ind w:left="440"/>
        <w:rPr/>
      </w:pPr>
      <w:r w:rsidDel="00000000" w:rsidR="00000000" w:rsidRPr="00000000">
        <w:rPr>
          <w:rtl w:val="0"/>
        </w:rPr>
        <w:t xml:space="preserve">Härkönen, J. (2013). Birth order effects on educational attainment and educational transitions in West Germany. </w:t>
      </w:r>
      <w:r w:rsidDel="00000000" w:rsidR="00000000" w:rsidRPr="00000000">
        <w:rPr>
          <w:i w:val="1"/>
          <w:rtl w:val="0"/>
        </w:rPr>
        <w:t xml:space="preserve">European sociological review</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(2), 166</w:t>
      </w:r>
      <w:hyperlink r:id="rId108">
        <w:r w:rsidDel="00000000" w:rsidR="00000000" w:rsidRPr="00000000">
          <w:rPr>
            <w:rtl w:val="0"/>
          </w:rPr>
          <w:t xml:space="preserve">–</w:t>
        </w:r>
      </w:hyperlink>
      <w:r w:rsidDel="00000000" w:rsidR="00000000" w:rsidRPr="00000000">
        <w:rPr>
          <w:rtl w:val="0"/>
        </w:rPr>
        <w:t xml:space="preserve">179. </w:t>
      </w:r>
      <w:r w:rsidDel="00000000" w:rsidR="00000000" w:rsidRPr="00000000">
        <w:rPr>
          <w:color w:val="0000ff"/>
          <w:rtl w:val="0"/>
        </w:rPr>
        <w:t xml:space="preserve">https://doi.org/</w:t>
      </w:r>
      <w:r w:rsidDel="00000000" w:rsidR="00000000" w:rsidRPr="00000000">
        <w:rPr>
          <w:rtl w:val="0"/>
        </w:rPr>
        <w:t xml:space="preserve">10.1093/esr/jct027</w:t>
      </w:r>
    </w:p>
    <w:p w:rsidR="00000000" w:rsidDel="00000000" w:rsidP="00000000" w:rsidRDefault="00000000" w:rsidRPr="00000000" w14:paraId="000000A4">
      <w:pPr>
        <w:widowControl w:val="0"/>
        <w:spacing w:line="480" w:lineRule="auto"/>
        <w:ind w:left="440"/>
        <w:rPr/>
      </w:pPr>
      <w:r w:rsidDel="00000000" w:rsidR="00000000" w:rsidRPr="00000000">
        <w:rPr>
          <w:rtl w:val="0"/>
        </w:rPr>
        <w:t xml:space="preserve">Hahn, E., Gottschling, J., &amp; Spinath, F. M. (2012). Short measurements of personality </w:t>
      </w:r>
      <w:hyperlink r:id="rId109">
        <w:r w:rsidDel="00000000" w:rsidR="00000000" w:rsidRPr="00000000">
          <w:rPr>
            <w:rtl w:val="0"/>
          </w:rPr>
          <w:t xml:space="preserve">–</w:t>
        </w:r>
      </w:hyperlink>
      <w:r w:rsidDel="00000000" w:rsidR="00000000" w:rsidRPr="00000000">
        <w:rPr>
          <w:rtl w:val="0"/>
        </w:rPr>
        <w:t xml:space="preserve"> validity and reliability of the GSOEP Big Five Inventory (BFI-S). </w:t>
      </w:r>
      <w:r w:rsidDel="00000000" w:rsidR="00000000" w:rsidRPr="00000000">
        <w:rPr>
          <w:i w:val="1"/>
          <w:rtl w:val="0"/>
        </w:rPr>
        <w:t xml:space="preserve">Journal of Research in Personality</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(3), 355–359. </w:t>
      </w:r>
      <w:r w:rsidDel="00000000" w:rsidR="00000000" w:rsidRPr="00000000">
        <w:rPr>
          <w:color w:val="0000ff"/>
          <w:rtl w:val="0"/>
        </w:rPr>
        <w:t xml:space="preserve">https://doi.org/</w:t>
      </w:r>
      <w:r w:rsidDel="00000000" w:rsidR="00000000" w:rsidRPr="00000000">
        <w:rPr>
          <w:rtl w:val="0"/>
        </w:rPr>
        <w:t xml:space="preserve">10.1016/j.jrp.2012.03.008</w:t>
      </w:r>
    </w:p>
    <w:p w:rsidR="00000000" w:rsidDel="00000000" w:rsidP="00000000" w:rsidRDefault="00000000" w:rsidRPr="00000000" w14:paraId="000000A5">
      <w:pPr>
        <w:widowControl w:val="0"/>
        <w:spacing w:line="480" w:lineRule="auto"/>
        <w:ind w:left="440"/>
        <w:rPr/>
      </w:pPr>
      <w:hyperlink r:id="rId110">
        <w:r w:rsidDel="00000000" w:rsidR="00000000" w:rsidRPr="00000000">
          <w:rPr>
            <w:rtl w:val="0"/>
          </w:rPr>
          <w:t xml:space="preserve">Hamoudi, A. (2006). </w:t>
        </w:r>
      </w:hyperlink>
      <w:hyperlink r:id="rId111">
        <w:r w:rsidDel="00000000" w:rsidR="00000000" w:rsidRPr="00000000">
          <w:rPr>
            <w:i w:val="1"/>
            <w:rtl w:val="0"/>
          </w:rPr>
          <w:t xml:space="preserve">Risk preferences in households and families</w:t>
        </w:r>
      </w:hyperlink>
      <w:hyperlink r:id="rId112">
        <w:r w:rsidDel="00000000" w:rsidR="00000000" w:rsidRPr="00000000">
          <w:rPr>
            <w:rtl w:val="0"/>
          </w:rPr>
          <w:t xml:space="preserve">. Unpublished Manuscript.</w:t>
        </w:r>
      </w:hyperlink>
      <w:r w:rsidDel="00000000" w:rsidR="00000000" w:rsidRPr="00000000">
        <w:rPr>
          <w:rtl w:val="0"/>
        </w:rPr>
        <w:t xml:space="preserve"> Retrieved from https://www.cgdev.org/doc/events/02.06.07/hamoudiJMP.pdf</w:t>
      </w:r>
    </w:p>
    <w:p w:rsidR="00000000" w:rsidDel="00000000" w:rsidP="00000000" w:rsidRDefault="00000000" w:rsidRPr="00000000" w14:paraId="000000A6">
      <w:pPr>
        <w:widowControl w:val="0"/>
        <w:spacing w:line="480" w:lineRule="auto"/>
        <w:ind w:left="440"/>
        <w:rPr/>
      </w:pPr>
      <w:r w:rsidDel="00000000" w:rsidR="00000000" w:rsidRPr="00000000">
        <w:rPr>
          <w:rtl w:val="0"/>
        </w:rPr>
        <w:t xml:space="preserve">Healey, M. D., &amp; Ellis, B. J. (2007). Birth order, conscientiousness, and openness to experience: Tests of the family-niche model of personality using a within-family methodology. </w:t>
      </w:r>
      <w:r w:rsidDel="00000000" w:rsidR="00000000" w:rsidRPr="00000000">
        <w:rPr>
          <w:i w:val="1"/>
          <w:rtl w:val="0"/>
        </w:rPr>
        <w:t xml:space="preserve">Evolution and Human Behavior</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55–59. </w:t>
      </w:r>
      <w:r w:rsidDel="00000000" w:rsidR="00000000" w:rsidRPr="00000000">
        <w:rPr>
          <w:color w:val="0000ff"/>
          <w:rtl w:val="0"/>
        </w:rPr>
        <w:t xml:space="preserve">https://doi.org/</w:t>
      </w:r>
      <w:r w:rsidDel="00000000" w:rsidR="00000000" w:rsidRPr="00000000">
        <w:rPr>
          <w:rtl w:val="0"/>
        </w:rPr>
        <w:t xml:space="preserve">10.1016/j.evolhumbehav.2006.05.003</w:t>
      </w:r>
    </w:p>
    <w:p w:rsidR="00000000" w:rsidDel="00000000" w:rsidP="00000000" w:rsidRDefault="00000000" w:rsidRPr="00000000" w14:paraId="000000A7">
      <w:pPr>
        <w:widowControl w:val="0"/>
        <w:spacing w:line="480" w:lineRule="auto"/>
        <w:ind w:left="440"/>
        <w:rPr/>
      </w:pPr>
      <w:r w:rsidDel="00000000" w:rsidR="00000000" w:rsidRPr="00000000">
        <w:rPr>
          <w:rtl w:val="0"/>
        </w:rPr>
        <w:t xml:space="preserve">Heiland, F. (2009). Does the birth order affect the cognitive development of a child?. </w:t>
      </w:r>
      <w:r w:rsidDel="00000000" w:rsidR="00000000" w:rsidRPr="00000000">
        <w:rPr>
          <w:i w:val="1"/>
          <w:rtl w:val="0"/>
        </w:rPr>
        <w:t xml:space="preserve">Applied Economics</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(14), 1799–1818. </w:t>
      </w:r>
      <w:r w:rsidDel="00000000" w:rsidR="00000000" w:rsidRPr="00000000">
        <w:rPr>
          <w:color w:val="0000ff"/>
          <w:rtl w:val="0"/>
        </w:rPr>
        <w:t xml:space="preserve">https://doi.org/</w:t>
      </w:r>
      <w:r w:rsidDel="00000000" w:rsidR="00000000" w:rsidRPr="00000000">
        <w:rPr>
          <w:rtl w:val="0"/>
        </w:rPr>
        <w:t xml:space="preserve">10.1080/00036840601083220</w:t>
      </w:r>
      <w:r w:rsidDel="00000000" w:rsidR="00000000" w:rsidRPr="00000000">
        <w:rPr>
          <w:rtl w:val="0"/>
        </w:rPr>
      </w:r>
    </w:p>
    <w:p w:rsidR="00000000" w:rsidDel="00000000" w:rsidP="00000000" w:rsidRDefault="00000000" w:rsidRPr="00000000" w14:paraId="000000A8">
      <w:pPr>
        <w:widowControl w:val="0"/>
        <w:spacing w:line="480" w:lineRule="auto"/>
        <w:ind w:left="440"/>
        <w:rPr/>
      </w:pPr>
      <w:hyperlink r:id="rId113">
        <w:r w:rsidDel="00000000" w:rsidR="00000000" w:rsidRPr="00000000">
          <w:rPr>
            <w:rtl w:val="0"/>
          </w:rPr>
          <w:t xml:space="preserve">Heinrich, J., Heine, S. J., &amp; Norenzayan, A. (2010). The weirdest people in the world? </w:t>
        </w:r>
      </w:hyperlink>
      <w:hyperlink r:id="rId114">
        <w:r w:rsidDel="00000000" w:rsidR="00000000" w:rsidRPr="00000000">
          <w:rPr>
            <w:i w:val="1"/>
            <w:rtl w:val="0"/>
          </w:rPr>
          <w:t xml:space="preserve">Behavioral and Brain Sciences</w:t>
        </w:r>
      </w:hyperlink>
      <w:hyperlink r:id="rId115">
        <w:r w:rsidDel="00000000" w:rsidR="00000000" w:rsidRPr="00000000">
          <w:rPr>
            <w:rtl w:val="0"/>
          </w:rPr>
          <w:t xml:space="preserve">, </w:t>
        </w:r>
      </w:hyperlink>
      <w:hyperlink r:id="rId116">
        <w:r w:rsidDel="00000000" w:rsidR="00000000" w:rsidRPr="00000000">
          <w:rPr>
            <w:i w:val="1"/>
            <w:rtl w:val="0"/>
          </w:rPr>
          <w:t xml:space="preserve">33</w:t>
        </w:r>
      </w:hyperlink>
      <w:hyperlink r:id="rId117">
        <w:r w:rsidDel="00000000" w:rsidR="00000000" w:rsidRPr="00000000">
          <w:rPr>
            <w:rtl w:val="0"/>
          </w:rPr>
          <w:t xml:space="preserve">(2–3), 61–83.</w:t>
        </w:r>
      </w:hyperlink>
      <w:r w:rsidDel="00000000" w:rsidR="00000000" w:rsidRPr="00000000">
        <w:rPr>
          <w:rtl w:val="0"/>
        </w:rPr>
        <w:t xml:space="preserve"> </w:t>
      </w:r>
      <w:r w:rsidDel="00000000" w:rsidR="00000000" w:rsidRPr="00000000">
        <w:rPr>
          <w:color w:val="0000ff"/>
          <w:rtl w:val="0"/>
        </w:rPr>
        <w:t xml:space="preserve">https://doi.org/</w:t>
      </w:r>
      <w:r w:rsidDel="00000000" w:rsidR="00000000" w:rsidRPr="00000000">
        <w:rPr>
          <w:rtl w:val="0"/>
        </w:rPr>
        <w:t xml:space="preserve">10.1017/S0140525X0999152X</w:t>
      </w:r>
    </w:p>
    <w:p w:rsidR="00000000" w:rsidDel="00000000" w:rsidP="00000000" w:rsidRDefault="00000000" w:rsidRPr="00000000" w14:paraId="000000A9">
      <w:pPr>
        <w:widowControl w:val="0"/>
        <w:spacing w:line="480" w:lineRule="auto"/>
        <w:ind w:left="440"/>
        <w:rPr/>
      </w:pPr>
      <w:r w:rsidDel="00000000" w:rsidR="00000000" w:rsidRPr="00000000">
        <w:rPr>
          <w:rtl w:val="0"/>
        </w:rPr>
        <w:t xml:space="preserve">Herrera, N. C., Zajonc, R. B., Wieczorkowska, G., &amp; Cichomski, B. (2003). Beliefs about birth rank and their reflection in reality. </w:t>
      </w:r>
      <w:r w:rsidDel="00000000" w:rsidR="00000000" w:rsidRPr="00000000">
        <w:rPr>
          <w:i w:val="1"/>
          <w:rtl w:val="0"/>
        </w:rPr>
        <w:t xml:space="preserve">Journal of Personality and Social Psychology</w:t>
      </w:r>
      <w:r w:rsidDel="00000000" w:rsidR="00000000" w:rsidRPr="00000000">
        <w:rPr>
          <w:rtl w:val="0"/>
        </w:rPr>
        <w:t xml:space="preserve">, </w:t>
      </w:r>
      <w:r w:rsidDel="00000000" w:rsidR="00000000" w:rsidRPr="00000000">
        <w:rPr>
          <w:i w:val="1"/>
          <w:rtl w:val="0"/>
        </w:rPr>
        <w:t xml:space="preserve">85</w:t>
      </w:r>
      <w:r w:rsidDel="00000000" w:rsidR="00000000" w:rsidRPr="00000000">
        <w:rPr>
          <w:rtl w:val="0"/>
        </w:rPr>
        <w:t xml:space="preserve">(1), 142</w:t>
      </w:r>
      <w:hyperlink r:id="rId118">
        <w:r w:rsidDel="00000000" w:rsidR="00000000" w:rsidRPr="00000000">
          <w:rPr>
            <w:rtl w:val="0"/>
          </w:rPr>
          <w:t xml:space="preserve">–</w:t>
        </w:r>
      </w:hyperlink>
      <w:r w:rsidDel="00000000" w:rsidR="00000000" w:rsidRPr="00000000">
        <w:rPr>
          <w:rtl w:val="0"/>
        </w:rPr>
        <w:t xml:space="preserve">150. </w:t>
      </w:r>
      <w:r w:rsidDel="00000000" w:rsidR="00000000" w:rsidRPr="00000000">
        <w:rPr>
          <w:color w:val="0000ff"/>
          <w:rtl w:val="0"/>
        </w:rPr>
        <w:t xml:space="preserve">https://doi.org/</w:t>
      </w:r>
      <w:r w:rsidDel="00000000" w:rsidR="00000000" w:rsidRPr="00000000">
        <w:rPr>
          <w:rtl w:val="0"/>
        </w:rPr>
        <w:t xml:space="preserve">10.1037/0022-3514.85.1.142</w:t>
      </w:r>
      <w:r w:rsidDel="00000000" w:rsidR="00000000" w:rsidRPr="00000000">
        <w:rPr>
          <w:rtl w:val="0"/>
        </w:rPr>
      </w:r>
    </w:p>
    <w:p w:rsidR="00000000" w:rsidDel="00000000" w:rsidP="00000000" w:rsidRDefault="00000000" w:rsidRPr="00000000" w14:paraId="000000AA">
      <w:pPr>
        <w:widowControl w:val="0"/>
        <w:spacing w:line="480" w:lineRule="auto"/>
        <w:ind w:left="440"/>
        <w:rPr/>
      </w:pPr>
      <w:r w:rsidDel="00000000" w:rsidR="00000000" w:rsidRPr="00000000">
        <w:rPr>
          <w:rtl w:val="0"/>
        </w:rPr>
        <w:t xml:space="preserve">Jefferson Jr, T., Herbst, J. H., &amp; McCrae, R. R. (1998). Associations between birth order and personality traits: Evidence from self-reports and observer ratings. </w:t>
      </w:r>
      <w:r w:rsidDel="00000000" w:rsidR="00000000" w:rsidRPr="00000000">
        <w:rPr>
          <w:i w:val="1"/>
          <w:rtl w:val="0"/>
        </w:rPr>
        <w:t xml:space="preserve">Journal of Research in Personality</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(4), 498–509. </w:t>
      </w:r>
      <w:r w:rsidDel="00000000" w:rsidR="00000000" w:rsidRPr="00000000">
        <w:rPr>
          <w:color w:val="0000ff"/>
          <w:rtl w:val="0"/>
        </w:rPr>
        <w:t xml:space="preserve">https://doi.org/</w:t>
      </w:r>
      <w:r w:rsidDel="00000000" w:rsidR="00000000" w:rsidRPr="00000000">
        <w:rPr>
          <w:rtl w:val="0"/>
        </w:rPr>
        <w:t xml:space="preserve">10.1006/jrpe.1998.2233</w:t>
      </w:r>
      <w:r w:rsidDel="00000000" w:rsidR="00000000" w:rsidRPr="00000000">
        <w:rPr>
          <w:rtl w:val="0"/>
        </w:rPr>
      </w:r>
    </w:p>
    <w:p w:rsidR="00000000" w:rsidDel="00000000" w:rsidP="00000000" w:rsidRDefault="00000000" w:rsidRPr="00000000" w14:paraId="000000AB">
      <w:pPr>
        <w:widowControl w:val="0"/>
        <w:spacing w:line="480" w:lineRule="auto"/>
        <w:ind w:left="440"/>
        <w:rPr/>
      </w:pPr>
      <w:r w:rsidDel="00000000" w:rsidR="00000000" w:rsidRPr="00000000">
        <w:rPr>
          <w:rtl w:val="0"/>
        </w:rPr>
        <w:t xml:space="preserve">Johnson, W., Bouchard Jr, T. J., Krueger, R. F., McGue, M., &amp; Gottesman, I. I. (2004). Just one g: Consistent results from three test batteries. </w:t>
      </w:r>
      <w:r w:rsidDel="00000000" w:rsidR="00000000" w:rsidRPr="00000000">
        <w:rPr>
          <w:i w:val="1"/>
          <w:rtl w:val="0"/>
        </w:rPr>
        <w:t xml:space="preserve">Intelligence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 95–107. </w:t>
      </w:r>
      <w:r w:rsidDel="00000000" w:rsidR="00000000" w:rsidRPr="00000000">
        <w:rPr>
          <w:color w:val="0000ff"/>
          <w:rtl w:val="0"/>
        </w:rPr>
        <w:t xml:space="preserve">https://doi.org/</w:t>
      </w:r>
      <w:r w:rsidDel="00000000" w:rsidR="00000000" w:rsidRPr="00000000">
        <w:rPr>
          <w:rtl w:val="0"/>
        </w:rPr>
        <w:t xml:space="preserve">10.1016/S0160-2896(03)00062-X</w:t>
      </w:r>
      <w:r w:rsidDel="00000000" w:rsidR="00000000" w:rsidRPr="00000000">
        <w:rPr>
          <w:rtl w:val="0"/>
        </w:rPr>
      </w:r>
    </w:p>
    <w:p w:rsidR="00000000" w:rsidDel="00000000" w:rsidP="00000000" w:rsidRDefault="00000000" w:rsidRPr="00000000" w14:paraId="000000AC">
      <w:pPr>
        <w:widowControl w:val="0"/>
        <w:spacing w:line="480" w:lineRule="auto"/>
        <w:ind w:left="440"/>
        <w:rPr/>
      </w:pPr>
      <w:r w:rsidDel="00000000" w:rsidR="00000000" w:rsidRPr="00000000">
        <w:rPr>
          <w:rtl w:val="0"/>
        </w:rPr>
        <w:t xml:space="preserve">Jokela, M. (2010). Characteristics of the first child predict the parents' probability of having another child. </w:t>
      </w:r>
      <w:r w:rsidDel="00000000" w:rsidR="00000000" w:rsidRPr="00000000">
        <w:rPr>
          <w:i w:val="1"/>
          <w:rtl w:val="0"/>
        </w:rPr>
        <w:t xml:space="preserve">Developmental Psychology</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(4), 915–926. </w:t>
      </w:r>
      <w:r w:rsidDel="00000000" w:rsidR="00000000" w:rsidRPr="00000000">
        <w:rPr>
          <w:color w:val="0000ff"/>
          <w:rtl w:val="0"/>
        </w:rPr>
        <w:t xml:space="preserve">https://doi.org/</w:t>
      </w:r>
      <w:r w:rsidDel="00000000" w:rsidR="00000000" w:rsidRPr="00000000">
        <w:rPr>
          <w:rtl w:val="0"/>
        </w:rPr>
        <w:t xml:space="preserve">10.1037/a0019658</w:t>
      </w:r>
    </w:p>
    <w:p w:rsidR="00000000" w:rsidDel="00000000" w:rsidP="00000000" w:rsidRDefault="00000000" w:rsidRPr="00000000" w14:paraId="000000AD">
      <w:pPr>
        <w:widowControl w:val="0"/>
        <w:spacing w:line="480" w:lineRule="auto"/>
        <w:ind w:left="440"/>
        <w:rPr/>
      </w:pPr>
      <w:r w:rsidDel="00000000" w:rsidR="00000000" w:rsidRPr="00000000">
        <w:rPr>
          <w:rtl w:val="0"/>
        </w:rPr>
        <w:t xml:space="preserve">Kantarevic, J., &amp; Mechoulan, S. (2006). Birth order, educational attainment, and earnings an investigation using the PSID. </w:t>
      </w:r>
      <w:r w:rsidDel="00000000" w:rsidR="00000000" w:rsidRPr="00000000">
        <w:rPr>
          <w:i w:val="1"/>
          <w:rtl w:val="0"/>
        </w:rPr>
        <w:t xml:space="preserve">Journal of Human Resources</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(4), 755–777. </w:t>
      </w:r>
      <w:r w:rsidDel="00000000" w:rsidR="00000000" w:rsidRPr="00000000">
        <w:rPr>
          <w:color w:val="0000ff"/>
          <w:rtl w:val="0"/>
        </w:rPr>
        <w:t xml:space="preserve">https://doi.org/</w:t>
      </w:r>
      <w:r w:rsidDel="00000000" w:rsidR="00000000" w:rsidRPr="00000000">
        <w:rPr>
          <w:rtl w:val="0"/>
        </w:rPr>
        <w:t xml:space="preserve">10.3368/jhr.XLI.4.755</w:t>
      </w:r>
    </w:p>
    <w:p w:rsidR="00000000" w:rsidDel="00000000" w:rsidP="00000000" w:rsidRDefault="00000000" w:rsidRPr="00000000" w14:paraId="000000AE">
      <w:pPr>
        <w:widowControl w:val="0"/>
        <w:spacing w:line="480" w:lineRule="auto"/>
        <w:ind w:left="440"/>
        <w:rPr/>
      </w:pPr>
      <w:r w:rsidDel="00000000" w:rsidR="00000000" w:rsidRPr="00000000">
        <w:rPr>
          <w:rtl w:val="0"/>
        </w:rPr>
        <w:t xml:space="preserve">Kaur, H., &amp; Dheer, V. (1982). Birth order, academic achievement and personality structure. </w:t>
      </w:r>
      <w:r w:rsidDel="00000000" w:rsidR="00000000" w:rsidRPr="00000000">
        <w:rPr>
          <w:i w:val="1"/>
          <w:rtl w:val="0"/>
        </w:rPr>
        <w:t xml:space="preserve">Indian Journal of Clinical Psychology</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189–192.</w:t>
      </w:r>
    </w:p>
    <w:p w:rsidR="00000000" w:rsidDel="00000000" w:rsidP="00000000" w:rsidRDefault="00000000" w:rsidRPr="00000000" w14:paraId="000000AF">
      <w:pPr>
        <w:widowControl w:val="0"/>
        <w:spacing w:line="480" w:lineRule="auto"/>
        <w:ind w:left="440"/>
        <w:rPr/>
      </w:pPr>
      <w:r w:rsidDel="00000000" w:rsidR="00000000" w:rsidRPr="00000000">
        <w:rPr>
          <w:rtl w:val="0"/>
        </w:rPr>
        <w:t xml:space="preserve">Kristensen, P., &amp; Bjerkedal, T. (2010). Educational attainment of 25 year old Norwegians according to birth order and gender. </w:t>
      </w:r>
      <w:r w:rsidDel="00000000" w:rsidR="00000000" w:rsidRPr="00000000">
        <w:rPr>
          <w:i w:val="1"/>
          <w:rtl w:val="0"/>
        </w:rPr>
        <w:t xml:space="preserve">Intelligence</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(1), 123</w:t>
      </w:r>
      <w:hyperlink r:id="rId119">
        <w:r w:rsidDel="00000000" w:rsidR="00000000" w:rsidRPr="00000000">
          <w:rPr>
            <w:rtl w:val="0"/>
          </w:rPr>
          <w:t xml:space="preserve">–</w:t>
        </w:r>
      </w:hyperlink>
      <w:r w:rsidDel="00000000" w:rsidR="00000000" w:rsidRPr="00000000">
        <w:rPr>
          <w:rtl w:val="0"/>
        </w:rPr>
        <w:t xml:space="preserve">136. </w:t>
      </w:r>
      <w:r w:rsidDel="00000000" w:rsidR="00000000" w:rsidRPr="00000000">
        <w:rPr>
          <w:color w:val="0000ff"/>
          <w:rtl w:val="0"/>
        </w:rPr>
        <w:t xml:space="preserve">https://doi.org/</w:t>
      </w:r>
      <w:r w:rsidDel="00000000" w:rsidR="00000000" w:rsidRPr="00000000">
        <w:rPr>
          <w:rtl w:val="0"/>
        </w:rPr>
        <w:t xml:space="preserve">10.1016/j.intell.2009.08.003</w:t>
      </w:r>
      <w:r w:rsidDel="00000000" w:rsidR="00000000" w:rsidRPr="00000000">
        <w:rPr>
          <w:rtl w:val="0"/>
        </w:rPr>
      </w:r>
    </w:p>
    <w:p w:rsidR="00000000" w:rsidDel="00000000" w:rsidP="00000000" w:rsidRDefault="00000000" w:rsidRPr="00000000" w14:paraId="000000B0">
      <w:pPr>
        <w:widowControl w:val="0"/>
        <w:spacing w:line="480" w:lineRule="auto"/>
        <w:ind w:left="440"/>
        <w:rPr/>
      </w:pPr>
      <w:r w:rsidDel="00000000" w:rsidR="00000000" w:rsidRPr="00000000">
        <w:rPr>
          <w:rtl w:val="0"/>
        </w:rPr>
        <w:t xml:space="preserve">Lejarraga, T., Frey, R., Schnitzlein, D. D., &amp; Hertwig, R. (2019). No effect of birth order on adult risk taking.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116</w:t>
      </w:r>
      <w:r w:rsidDel="00000000" w:rsidR="00000000" w:rsidRPr="00000000">
        <w:rPr>
          <w:rtl w:val="0"/>
        </w:rPr>
        <w:t xml:space="preserve">(13), 6019</w:t>
      </w:r>
      <w:hyperlink r:id="rId120">
        <w:r w:rsidDel="00000000" w:rsidR="00000000" w:rsidRPr="00000000">
          <w:rPr>
            <w:rtl w:val="0"/>
          </w:rPr>
          <w:t xml:space="preserve">–</w:t>
        </w:r>
      </w:hyperlink>
      <w:r w:rsidDel="00000000" w:rsidR="00000000" w:rsidRPr="00000000">
        <w:rPr>
          <w:rtl w:val="0"/>
        </w:rPr>
        <w:t xml:space="preserve">6024. </w:t>
      </w:r>
      <w:r w:rsidDel="00000000" w:rsidR="00000000" w:rsidRPr="00000000">
        <w:rPr>
          <w:color w:val="0000ff"/>
          <w:rtl w:val="0"/>
        </w:rPr>
        <w:t xml:space="preserve">https://doi.org/</w:t>
      </w:r>
      <w:r w:rsidDel="00000000" w:rsidR="00000000" w:rsidRPr="00000000">
        <w:rPr>
          <w:rtl w:val="0"/>
        </w:rPr>
        <w:t xml:space="preserve">10.1073/pnas.1814153116</w:t>
      </w:r>
    </w:p>
    <w:p w:rsidR="00000000" w:rsidDel="00000000" w:rsidP="00000000" w:rsidRDefault="00000000" w:rsidRPr="00000000" w14:paraId="000000B1">
      <w:pPr>
        <w:widowControl w:val="0"/>
        <w:spacing w:line="480" w:lineRule="auto"/>
        <w:ind w:left="440"/>
        <w:rPr/>
      </w:pPr>
      <w:r w:rsidDel="00000000" w:rsidR="00000000" w:rsidRPr="00000000">
        <w:rPr>
          <w:rtl w:val="0"/>
        </w:rPr>
        <w:t xml:space="preserve">Michalski, R. L., &amp; Shackelford, T. K. (2002). An attempted replication of the relationships between birth order and personality. </w:t>
      </w:r>
      <w:r w:rsidDel="00000000" w:rsidR="00000000" w:rsidRPr="00000000">
        <w:rPr>
          <w:i w:val="1"/>
          <w:rtl w:val="0"/>
        </w:rPr>
        <w:t xml:space="preserve">Journal of Research in Personality</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(2), 182–188. </w:t>
      </w:r>
      <w:r w:rsidDel="00000000" w:rsidR="00000000" w:rsidRPr="00000000">
        <w:rPr>
          <w:color w:val="0000ff"/>
          <w:rtl w:val="0"/>
        </w:rPr>
        <w:t xml:space="preserve">https://doi.org/1</w:t>
      </w:r>
      <w:r w:rsidDel="00000000" w:rsidR="00000000" w:rsidRPr="00000000">
        <w:rPr>
          <w:rtl w:val="0"/>
        </w:rPr>
        <w:t xml:space="preserve">0.1006/jrpe.2001.2350</w:t>
      </w:r>
    </w:p>
    <w:p w:rsidR="00000000" w:rsidDel="00000000" w:rsidP="00000000" w:rsidRDefault="00000000" w:rsidRPr="00000000" w14:paraId="000000B2">
      <w:pPr>
        <w:widowControl w:val="0"/>
        <w:spacing w:line="480" w:lineRule="auto"/>
        <w:ind w:left="440"/>
        <w:rPr/>
      </w:pPr>
      <w:r w:rsidDel="00000000" w:rsidR="00000000" w:rsidRPr="00000000">
        <w:rPr>
          <w:rtl w:val="0"/>
        </w:rPr>
        <w:t xml:space="preserve">Munroe, R. L., &amp; Munroe, R. H. (1983). Birth order and intellectual performance in East Africa. </w:t>
      </w:r>
      <w:r w:rsidDel="00000000" w:rsidR="00000000" w:rsidRPr="00000000">
        <w:rPr>
          <w:i w:val="1"/>
          <w:rtl w:val="0"/>
        </w:rPr>
        <w:t xml:space="preserve">Journal of Cross-Cultural Psychology</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3–16. </w:t>
      </w:r>
      <w:r w:rsidDel="00000000" w:rsidR="00000000" w:rsidRPr="00000000">
        <w:rPr>
          <w:color w:val="0000ff"/>
          <w:rtl w:val="0"/>
        </w:rPr>
        <w:t xml:space="preserve">https://doi.org/</w:t>
      </w:r>
      <w:r w:rsidDel="00000000" w:rsidR="00000000" w:rsidRPr="00000000">
        <w:rPr>
          <w:rtl w:val="0"/>
        </w:rPr>
        <w:t xml:space="preserve">10.1177/0022002183014001001</w:t>
      </w:r>
      <w:r w:rsidDel="00000000" w:rsidR="00000000" w:rsidRPr="00000000">
        <w:rPr>
          <w:rtl w:val="0"/>
        </w:rPr>
      </w:r>
    </w:p>
    <w:p w:rsidR="00000000" w:rsidDel="00000000" w:rsidP="00000000" w:rsidRDefault="00000000" w:rsidRPr="00000000" w14:paraId="000000B3">
      <w:pPr>
        <w:widowControl w:val="0"/>
        <w:spacing w:line="480" w:lineRule="auto"/>
        <w:ind w:left="440"/>
        <w:rPr/>
      </w:pPr>
      <w:r w:rsidDel="00000000" w:rsidR="00000000" w:rsidRPr="00000000">
        <w:rPr>
          <w:rtl w:val="0"/>
        </w:rPr>
        <w:t xml:space="preserve">Ng, J. (2013). </w:t>
      </w:r>
      <w:r w:rsidDel="00000000" w:rsidR="00000000" w:rsidRPr="00000000">
        <w:rPr>
          <w:i w:val="1"/>
          <w:rtl w:val="0"/>
        </w:rPr>
        <w:t xml:space="preserve">Elicited risk and time preferences: The role of demographics, cognition, and interviewers</w:t>
      </w:r>
      <w:r w:rsidDel="00000000" w:rsidR="00000000" w:rsidRPr="00000000">
        <w:rPr>
          <w:rtl w:val="0"/>
        </w:rPr>
        <w:t xml:space="preserve">. Unpublished Manuscript. Retrieved from http://static1.1.sqspcdn.com/static/f/884336/20238159/1347396545633/ng_dev_seminar9-10.pdf?token=IyKIyXB8PkRIMZdh0sSqSLzFtcg%3D</w:t>
      </w:r>
    </w:p>
    <w:p w:rsidR="00000000" w:rsidDel="00000000" w:rsidP="00000000" w:rsidRDefault="00000000" w:rsidRPr="00000000" w14:paraId="000000B4">
      <w:pPr>
        <w:widowControl w:val="0"/>
        <w:spacing w:line="480" w:lineRule="auto"/>
        <w:ind w:left="440"/>
        <w:rPr/>
      </w:pPr>
      <w:r w:rsidDel="00000000" w:rsidR="00000000" w:rsidRPr="00000000">
        <w:rPr>
          <w:rtl w:val="0"/>
        </w:rPr>
        <w:t xml:space="preserve">Nisbett, R. E., Aronson, J., Blair, C., Dickens, W., Flynn, J., Halpern, D. F., &amp; Turkheimer, E. (2012). Intelligence: New findings and theoretical developments. </w:t>
      </w:r>
      <w:r w:rsidDel="00000000" w:rsidR="00000000" w:rsidRPr="00000000">
        <w:rPr>
          <w:i w:val="1"/>
          <w:rtl w:val="0"/>
        </w:rPr>
        <w:t xml:space="preserve">American Psychologist</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(2), 130–159. </w:t>
      </w:r>
      <w:r w:rsidDel="00000000" w:rsidR="00000000" w:rsidRPr="00000000">
        <w:rPr>
          <w:color w:val="0000ff"/>
          <w:rtl w:val="0"/>
        </w:rPr>
        <w:t xml:space="preserve">https://doi.org/</w:t>
      </w:r>
      <w:r w:rsidDel="00000000" w:rsidR="00000000" w:rsidRPr="00000000">
        <w:rPr>
          <w:rtl w:val="0"/>
        </w:rPr>
        <w:t xml:space="preserve">10.1037/a0026699</w:t>
      </w:r>
    </w:p>
    <w:p w:rsidR="00000000" w:rsidDel="00000000" w:rsidP="00000000" w:rsidRDefault="00000000" w:rsidRPr="00000000" w14:paraId="000000B5">
      <w:pPr>
        <w:widowControl w:val="0"/>
        <w:spacing w:line="480" w:lineRule="auto"/>
        <w:ind w:left="440"/>
        <w:rPr/>
      </w:pPr>
      <w:r w:rsidDel="00000000" w:rsidR="00000000" w:rsidRPr="00000000">
        <w:rPr>
          <w:rtl w:val="0"/>
        </w:rPr>
        <w:t xml:space="preserve">Park, C., &amp; Chung, W. (2012). Sibship size, birth order, and children's education in developing countries: Evidence from Bangladesh. </w:t>
      </w:r>
      <w:r w:rsidDel="00000000" w:rsidR="00000000" w:rsidRPr="00000000">
        <w:rPr>
          <w:i w:val="1"/>
          <w:rtl w:val="0"/>
        </w:rPr>
        <w:t xml:space="preserve">Hitotsubashi Journal of Economics</w:t>
      </w:r>
      <w:r w:rsidDel="00000000" w:rsidR="00000000" w:rsidRPr="00000000">
        <w:rPr>
          <w:rtl w:val="0"/>
        </w:rPr>
        <w:t xml:space="preserve">, 1</w:t>
      </w:r>
      <w:hyperlink r:id="rId121">
        <w:r w:rsidDel="00000000" w:rsidR="00000000" w:rsidRPr="00000000">
          <w:rPr>
            <w:rtl w:val="0"/>
          </w:rPr>
          <w:t xml:space="preserve">–</w:t>
        </w:r>
      </w:hyperlink>
      <w:r w:rsidDel="00000000" w:rsidR="00000000" w:rsidRPr="00000000">
        <w:rPr>
          <w:rtl w:val="0"/>
        </w:rPr>
        <w:t xml:space="preserve">23. </w:t>
      </w:r>
      <w:r w:rsidDel="00000000" w:rsidR="00000000" w:rsidRPr="00000000">
        <w:rPr>
          <w:color w:val="0000ff"/>
          <w:rtl w:val="0"/>
        </w:rPr>
        <w:t xml:space="preserve">https://doi.org/</w:t>
      </w:r>
      <w:r w:rsidDel="00000000" w:rsidR="00000000" w:rsidRPr="00000000">
        <w:rPr>
          <w:rtl w:val="0"/>
        </w:rPr>
        <w:t xml:space="preserve">10.15057/23151</w:t>
      </w:r>
    </w:p>
    <w:p w:rsidR="00000000" w:rsidDel="00000000" w:rsidP="00000000" w:rsidRDefault="00000000" w:rsidRPr="00000000" w14:paraId="000000B6">
      <w:pPr>
        <w:widowControl w:val="0"/>
        <w:spacing w:line="480" w:lineRule="auto"/>
        <w:ind w:left="440"/>
        <w:rPr/>
      </w:pPr>
      <w:r w:rsidDel="00000000" w:rsidR="00000000" w:rsidRPr="00000000">
        <w:rPr>
          <w:rtl w:val="0"/>
        </w:rPr>
        <w:t xml:space="preserve">Paulhus (2008). Birth Order. </w:t>
      </w:r>
      <w:r w:rsidDel="00000000" w:rsidR="00000000" w:rsidRPr="00000000">
        <w:rPr>
          <w:rtl w:val="0"/>
        </w:rPr>
        <w:t xml:space="preserve">In Haith, M. M. &amp; Benson, J. B. (Ed.),</w:t>
      </w:r>
      <w:r w:rsidDel="00000000" w:rsidR="00000000" w:rsidRPr="00000000">
        <w:rPr>
          <w:i w:val="1"/>
          <w:rtl w:val="0"/>
        </w:rPr>
        <w:t xml:space="preserve"> Encyclopedia of Infant and Early Childhood Development</w:t>
      </w:r>
      <w:r w:rsidDel="00000000" w:rsidR="00000000" w:rsidRPr="00000000">
        <w:rPr>
          <w:rtl w:val="0"/>
        </w:rPr>
        <w:t xml:space="preserve"> (204–211)</w:t>
      </w:r>
      <w:r w:rsidDel="00000000" w:rsidR="00000000" w:rsidRPr="00000000">
        <w:rPr>
          <w:rtl w:val="0"/>
        </w:rPr>
        <w:t xml:space="preserve">. San Diego, California: Acadamic Press.</w:t>
      </w:r>
      <w:r w:rsidDel="00000000" w:rsidR="00000000" w:rsidRPr="00000000">
        <w:rPr>
          <w:rtl w:val="0"/>
        </w:rPr>
      </w:r>
    </w:p>
    <w:p w:rsidR="00000000" w:rsidDel="00000000" w:rsidP="00000000" w:rsidRDefault="00000000" w:rsidRPr="00000000" w14:paraId="000000B7">
      <w:pPr>
        <w:widowControl w:val="0"/>
        <w:spacing w:line="480" w:lineRule="auto"/>
        <w:ind w:left="440"/>
        <w:rPr/>
      </w:pPr>
      <w:r w:rsidDel="00000000" w:rsidR="00000000" w:rsidRPr="00000000">
        <w:rPr>
          <w:rtl w:val="0"/>
        </w:rPr>
        <w:t xml:space="preserve">Paulhus, D. L., Trapnell, P. D., &amp; Chen, D. (1999). Birth order effects on personality and achievement within families. </w:t>
      </w:r>
      <w:r w:rsidDel="00000000" w:rsidR="00000000" w:rsidRPr="00000000">
        <w:rPr>
          <w:i w:val="1"/>
          <w:rtl w:val="0"/>
        </w:rPr>
        <w:t xml:space="preserve">Psychological Science</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482–488. </w:t>
      </w:r>
      <w:r w:rsidDel="00000000" w:rsidR="00000000" w:rsidRPr="00000000">
        <w:rPr>
          <w:color w:val="0000ff"/>
          <w:rtl w:val="0"/>
        </w:rPr>
        <w:t xml:space="preserve">https://doi.org/</w:t>
      </w:r>
      <w:r w:rsidDel="00000000" w:rsidR="00000000" w:rsidRPr="00000000">
        <w:rPr>
          <w:rtl w:val="0"/>
        </w:rPr>
        <w:t xml:space="preserve">10.1111/1467-9280.00193</w:t>
      </w:r>
      <w:r w:rsidDel="00000000" w:rsidR="00000000" w:rsidRPr="00000000">
        <w:rPr>
          <w:rtl w:val="0"/>
        </w:rPr>
      </w:r>
    </w:p>
    <w:p w:rsidR="00000000" w:rsidDel="00000000" w:rsidP="00000000" w:rsidRDefault="00000000" w:rsidRPr="00000000" w14:paraId="000000B8">
      <w:pPr>
        <w:widowControl w:val="0"/>
        <w:spacing w:line="480" w:lineRule="auto"/>
        <w:ind w:left="440"/>
        <w:rPr/>
      </w:pPr>
      <w:hyperlink r:id="rId122">
        <w:r w:rsidDel="00000000" w:rsidR="00000000" w:rsidRPr="00000000">
          <w:rPr>
            <w:rtl w:val="0"/>
          </w:rPr>
          <w:t xml:space="preserve">R Core Team. (2013). </w:t>
        </w:r>
      </w:hyperlink>
      <w:hyperlink r:id="rId123">
        <w:r w:rsidDel="00000000" w:rsidR="00000000" w:rsidRPr="00000000">
          <w:rPr>
            <w:i w:val="1"/>
            <w:rtl w:val="0"/>
          </w:rPr>
          <w:t xml:space="preserve">R: A language and environment for statistical computing</w:t>
        </w:r>
      </w:hyperlink>
      <w:hyperlink r:id="rId124">
        <w:r w:rsidDel="00000000" w:rsidR="00000000" w:rsidRPr="00000000">
          <w:rPr>
            <w:rtl w:val="0"/>
          </w:rPr>
          <w:t xml:space="preserve">. Vienna, Austria: R Foundation for Statistical Computing. Retrieved from </w:t>
        </w:r>
      </w:hyperlink>
      <w:hyperlink r:id="rId125">
        <w:r w:rsidDel="00000000" w:rsidR="00000000" w:rsidRPr="00000000">
          <w:rPr>
            <w:rtl w:val="0"/>
          </w:rPr>
          <w:t xml:space="preserve">http://www.R-project.org/</w:t>
        </w:r>
      </w:hyperlink>
      <w:r w:rsidDel="00000000" w:rsidR="00000000" w:rsidRPr="00000000">
        <w:rPr>
          <w:rtl w:val="0"/>
        </w:rPr>
      </w:r>
    </w:p>
    <w:p w:rsidR="00000000" w:rsidDel="00000000" w:rsidP="00000000" w:rsidRDefault="00000000" w:rsidRPr="00000000" w14:paraId="000000B9">
      <w:pPr>
        <w:widowControl w:val="0"/>
        <w:spacing w:line="480" w:lineRule="auto"/>
        <w:ind w:left="440"/>
        <w:rPr/>
      </w:pPr>
      <w:r w:rsidDel="00000000" w:rsidR="00000000" w:rsidRPr="00000000">
        <w:rPr>
          <w:rtl w:val="0"/>
        </w:rPr>
        <w:t xml:space="preserve">Rad, M. S., Martingano, A. J., &amp; Ginges, J. (2018). Toward a psychology of Homo sapiens: Making psychological science more representative of the human population.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115</w:t>
      </w:r>
      <w:r w:rsidDel="00000000" w:rsidR="00000000" w:rsidRPr="00000000">
        <w:rPr>
          <w:rtl w:val="0"/>
        </w:rPr>
        <w:t xml:space="preserve">(45), 11401</w:t>
      </w:r>
      <w:hyperlink r:id="rId126">
        <w:r w:rsidDel="00000000" w:rsidR="00000000" w:rsidRPr="00000000">
          <w:rPr>
            <w:rtl w:val="0"/>
          </w:rPr>
          <w:t xml:space="preserve">–</w:t>
        </w:r>
      </w:hyperlink>
      <w:r w:rsidDel="00000000" w:rsidR="00000000" w:rsidRPr="00000000">
        <w:rPr>
          <w:rtl w:val="0"/>
        </w:rPr>
        <w:t xml:space="preserve">11405. </w:t>
      </w:r>
      <w:r w:rsidDel="00000000" w:rsidR="00000000" w:rsidRPr="00000000">
        <w:rPr>
          <w:color w:val="0000ff"/>
          <w:rtl w:val="0"/>
        </w:rPr>
        <w:t xml:space="preserve">https://doi.org/</w:t>
      </w:r>
      <w:r w:rsidDel="00000000" w:rsidR="00000000" w:rsidRPr="00000000">
        <w:rPr>
          <w:rtl w:val="0"/>
        </w:rPr>
        <w:t xml:space="preserve">10.1073/pnas.1721165115</w:t>
      </w:r>
    </w:p>
    <w:p w:rsidR="00000000" w:rsidDel="00000000" w:rsidP="00000000" w:rsidRDefault="00000000" w:rsidRPr="00000000" w14:paraId="000000BA">
      <w:pPr>
        <w:widowControl w:val="0"/>
        <w:spacing w:line="480" w:lineRule="auto"/>
        <w:ind w:left="440"/>
        <w:rPr/>
      </w:pPr>
      <w:r w:rsidDel="00000000" w:rsidR="00000000" w:rsidRPr="00000000">
        <w:rPr>
          <w:rtl w:val="0"/>
        </w:rPr>
        <w:t xml:space="preserve">Roberts, B. W., Walton, K. E., &amp; Viechtbauer, W. (2006). Patterns of mean-level change in personality traits across the life course: A meta-analysis of longitudinal studies. </w:t>
      </w:r>
      <w:r w:rsidDel="00000000" w:rsidR="00000000" w:rsidRPr="00000000">
        <w:rPr>
          <w:i w:val="1"/>
          <w:rtl w:val="0"/>
        </w:rPr>
        <w:t xml:space="preserve">Psychological Bulletin</w:t>
      </w:r>
      <w:r w:rsidDel="00000000" w:rsidR="00000000" w:rsidRPr="00000000">
        <w:rPr>
          <w:rtl w:val="0"/>
        </w:rPr>
        <w:t xml:space="preserve">, </w:t>
      </w:r>
      <w:r w:rsidDel="00000000" w:rsidR="00000000" w:rsidRPr="00000000">
        <w:rPr>
          <w:i w:val="1"/>
          <w:rtl w:val="0"/>
        </w:rPr>
        <w:t xml:space="preserve">132</w:t>
      </w:r>
      <w:r w:rsidDel="00000000" w:rsidR="00000000" w:rsidRPr="00000000">
        <w:rPr>
          <w:rtl w:val="0"/>
        </w:rPr>
        <w:t xml:space="preserve">(1), 1. </w:t>
      </w:r>
      <w:r w:rsidDel="00000000" w:rsidR="00000000" w:rsidRPr="00000000">
        <w:rPr>
          <w:color w:val="0000ff"/>
          <w:rtl w:val="0"/>
        </w:rPr>
        <w:t xml:space="preserve">https://doi.org/</w:t>
      </w:r>
      <w:r w:rsidDel="00000000" w:rsidR="00000000" w:rsidRPr="00000000">
        <w:rPr>
          <w:rtl w:val="0"/>
        </w:rPr>
        <w:t xml:space="preserve">10.1037/0033-2909.132.1.1</w:t>
      </w:r>
    </w:p>
    <w:p w:rsidR="00000000" w:rsidDel="00000000" w:rsidP="00000000" w:rsidRDefault="00000000" w:rsidRPr="00000000" w14:paraId="000000BB">
      <w:pPr>
        <w:widowControl w:val="0"/>
        <w:spacing w:line="480" w:lineRule="auto"/>
        <w:ind w:left="440"/>
        <w:rPr/>
      </w:pPr>
      <w:hyperlink r:id="rId127">
        <w:r w:rsidDel="00000000" w:rsidR="00000000" w:rsidRPr="00000000">
          <w:rPr>
            <w:rtl w:val="0"/>
          </w:rPr>
          <w:t xml:space="preserve">Rohrer, J. M., Egloff, B., &amp; Schmukle, S. C. (2015). Examining the effects of birth order on personality. </w:t>
        </w:r>
      </w:hyperlink>
      <w:hyperlink r:id="rId128">
        <w:r w:rsidDel="00000000" w:rsidR="00000000" w:rsidRPr="00000000">
          <w:rPr>
            <w:i w:val="1"/>
            <w:rtl w:val="0"/>
          </w:rPr>
          <w:t xml:space="preserve">Proceedings of the National Academy of Sciences</w:t>
        </w:r>
      </w:hyperlink>
      <w:hyperlink r:id="rId129">
        <w:r w:rsidDel="00000000" w:rsidR="00000000" w:rsidRPr="00000000">
          <w:rPr>
            <w:rtl w:val="0"/>
          </w:rPr>
          <w:t xml:space="preserve">, </w:t>
        </w:r>
      </w:hyperlink>
      <w:hyperlink r:id="rId130">
        <w:r w:rsidDel="00000000" w:rsidR="00000000" w:rsidRPr="00000000">
          <w:rPr>
            <w:i w:val="1"/>
            <w:rtl w:val="0"/>
          </w:rPr>
          <w:t xml:space="preserve">112</w:t>
        </w:r>
      </w:hyperlink>
      <w:hyperlink r:id="rId131">
        <w:r w:rsidDel="00000000" w:rsidR="00000000" w:rsidRPr="00000000">
          <w:rPr>
            <w:rtl w:val="0"/>
          </w:rPr>
          <w:t xml:space="preserve">(46), 14224–14229. </w:t>
        </w:r>
      </w:hyperlink>
      <w:r w:rsidDel="00000000" w:rsidR="00000000" w:rsidRPr="00000000">
        <w:rPr>
          <w:color w:val="0000ff"/>
          <w:rtl w:val="0"/>
        </w:rPr>
        <w:t xml:space="preserve">https://doi.org/</w:t>
      </w:r>
      <w:r w:rsidDel="00000000" w:rsidR="00000000" w:rsidRPr="00000000">
        <w:rPr>
          <w:rtl w:val="0"/>
        </w:rPr>
        <w:t xml:space="preserve">10.1073/pnas.1506451112 </w:t>
      </w:r>
    </w:p>
    <w:p w:rsidR="00000000" w:rsidDel="00000000" w:rsidP="00000000" w:rsidRDefault="00000000" w:rsidRPr="00000000" w14:paraId="000000BC">
      <w:pPr>
        <w:widowControl w:val="0"/>
        <w:spacing w:line="480" w:lineRule="auto"/>
        <w:ind w:left="440"/>
        <w:rPr/>
      </w:pPr>
      <w:r w:rsidDel="00000000" w:rsidR="00000000" w:rsidRPr="00000000">
        <w:rPr>
          <w:rtl w:val="0"/>
        </w:rPr>
        <w:t xml:space="preserve">Rohrer, J. M., Egloff, B., &amp; Schmukle, S. C. (2017). Probing birth-order effects on narrow traits using specification-curve analysis. </w:t>
      </w:r>
      <w:r w:rsidDel="00000000" w:rsidR="00000000" w:rsidRPr="00000000">
        <w:rPr>
          <w:i w:val="1"/>
          <w:rtl w:val="0"/>
        </w:rPr>
        <w:t xml:space="preserve">Psychological Science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(12), 1821–1832.</w:t>
      </w:r>
      <w:hyperlink r:id="rId132">
        <w:r w:rsidDel="00000000" w:rsidR="00000000" w:rsidRPr="00000000">
          <w:rPr>
            <w:rtl w:val="0"/>
          </w:rPr>
          <w:t xml:space="preserve"> </w:t>
        </w:r>
      </w:hyperlink>
      <w:r w:rsidDel="00000000" w:rsidR="00000000" w:rsidRPr="00000000">
        <w:rPr>
          <w:color w:val="0000ff"/>
          <w:rtl w:val="0"/>
        </w:rPr>
        <w:t xml:space="preserve">https://doi.org/</w:t>
      </w:r>
      <w:hyperlink r:id="rId133">
        <w:r w:rsidDel="00000000" w:rsidR="00000000" w:rsidRPr="00000000">
          <w:rPr>
            <w:rtl w:val="0"/>
          </w:rPr>
          <w:t xml:space="preserve">10.1177/0956797617723726</w:t>
        </w:r>
      </w:hyperlink>
      <w:r w:rsidDel="00000000" w:rsidR="00000000" w:rsidRPr="00000000">
        <w:rPr>
          <w:rtl w:val="0"/>
        </w:rPr>
      </w:r>
    </w:p>
    <w:p w:rsidR="00000000" w:rsidDel="00000000" w:rsidP="00000000" w:rsidRDefault="00000000" w:rsidRPr="00000000" w14:paraId="000000BD">
      <w:pPr>
        <w:widowControl w:val="0"/>
        <w:spacing w:line="480" w:lineRule="auto"/>
        <w:ind w:left="440"/>
        <w:rPr/>
      </w:pPr>
      <w:r w:rsidDel="00000000" w:rsidR="00000000" w:rsidRPr="00000000">
        <w:rPr>
          <w:rtl w:val="0"/>
        </w:rPr>
        <w:t xml:space="preserve">Salmon, C., Cuthbertson, A. M., &amp; Figueredo, A. J. (2016). The relationship between birth order and prosociality: An evolutionary perspective.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 18–22. </w:t>
      </w:r>
      <w:r w:rsidDel="00000000" w:rsidR="00000000" w:rsidRPr="00000000">
        <w:rPr>
          <w:color w:val="0000ff"/>
          <w:rtl w:val="0"/>
        </w:rPr>
        <w:t xml:space="preserve">https://doi.org/</w:t>
      </w:r>
      <w:r w:rsidDel="00000000" w:rsidR="00000000" w:rsidRPr="00000000">
        <w:rPr>
          <w:rtl w:val="0"/>
        </w:rPr>
        <w:t xml:space="preserve">10.1016/j.paid.2016.02.066</w:t>
      </w:r>
      <w:r w:rsidDel="00000000" w:rsidR="00000000" w:rsidRPr="00000000">
        <w:rPr>
          <w:rtl w:val="0"/>
        </w:rPr>
      </w:r>
    </w:p>
    <w:p w:rsidR="00000000" w:rsidDel="00000000" w:rsidP="00000000" w:rsidRDefault="00000000" w:rsidRPr="00000000" w14:paraId="000000BE">
      <w:pPr>
        <w:widowControl w:val="0"/>
        <w:spacing w:line="480" w:lineRule="auto"/>
        <w:ind w:left="440"/>
        <w:rPr/>
      </w:pPr>
      <w:r w:rsidDel="00000000" w:rsidR="00000000" w:rsidRPr="00000000">
        <w:rPr>
          <w:rtl w:val="0"/>
        </w:rPr>
        <w:t xml:space="preserve">Saroglou, V., &amp; Fiasse, L. (2003). Birth order, personality, and religion: A study among young adults from a three-sibling family.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 19–29. </w:t>
      </w:r>
      <w:r w:rsidDel="00000000" w:rsidR="00000000" w:rsidRPr="00000000">
        <w:rPr>
          <w:color w:val="0000ff"/>
          <w:rtl w:val="0"/>
        </w:rPr>
        <w:t xml:space="preserve">https://doi.org/</w:t>
      </w:r>
      <w:r w:rsidDel="00000000" w:rsidR="00000000" w:rsidRPr="00000000">
        <w:rPr>
          <w:rtl w:val="0"/>
        </w:rPr>
        <w:t xml:space="preserve">10.1016/S0191-8869(02)00137-X</w:t>
      </w:r>
      <w:r w:rsidDel="00000000" w:rsidR="00000000" w:rsidRPr="00000000">
        <w:rPr>
          <w:rtl w:val="0"/>
        </w:rPr>
      </w:r>
    </w:p>
    <w:p w:rsidR="00000000" w:rsidDel="00000000" w:rsidP="00000000" w:rsidRDefault="00000000" w:rsidRPr="00000000" w14:paraId="000000BF">
      <w:pPr>
        <w:widowControl w:val="0"/>
        <w:spacing w:line="480" w:lineRule="auto"/>
        <w:ind w:left="440"/>
        <w:rPr/>
      </w:pPr>
      <w:r w:rsidDel="00000000" w:rsidR="00000000" w:rsidRPr="00000000">
        <w:rPr>
          <w:rtl w:val="0"/>
        </w:rPr>
        <w:t xml:space="preserve">Schafer, J. L. (1997). Pan: Multiple imputation for multivariate panel or clustered data. Retrieved from</w:t>
      </w:r>
      <w:r w:rsidDel="00000000" w:rsidR="00000000" w:rsidRPr="00000000">
        <w:rPr>
          <w:i w:val="1"/>
          <w:rtl w:val="0"/>
        </w:rPr>
        <w:t xml:space="preserve"> </w:t>
      </w:r>
      <w:hyperlink r:id="rId134">
        <w:r w:rsidDel="00000000" w:rsidR="00000000" w:rsidRPr="00000000">
          <w:rPr>
            <w:rtl w:val="0"/>
          </w:rPr>
          <w:t xml:space="preserve">https://CRAN.R-project.org/package=pan</w:t>
        </w:r>
      </w:hyperlink>
      <w:r w:rsidDel="00000000" w:rsidR="00000000" w:rsidRPr="00000000">
        <w:rPr>
          <w:rtl w:val="0"/>
        </w:rPr>
      </w:r>
    </w:p>
    <w:p w:rsidR="00000000" w:rsidDel="00000000" w:rsidP="00000000" w:rsidRDefault="00000000" w:rsidRPr="00000000" w14:paraId="000000C0">
      <w:pPr>
        <w:widowControl w:val="0"/>
        <w:spacing w:line="480" w:lineRule="auto"/>
        <w:ind w:left="440"/>
        <w:rPr/>
      </w:pPr>
      <w:r w:rsidDel="00000000" w:rsidR="00000000" w:rsidRPr="00000000">
        <w:rPr>
          <w:rtl w:val="0"/>
        </w:rPr>
        <w:t xml:space="preserve">Schupp, J., &amp; Gerlitz, J.-Y. (2008). Big Five Inventory–SOEP (BFI–S). In </w:t>
      </w:r>
      <w:r w:rsidDel="00000000" w:rsidR="00000000" w:rsidRPr="00000000">
        <w:rPr>
          <w:i w:val="1"/>
          <w:rtl w:val="0"/>
        </w:rPr>
        <w:t xml:space="preserve">Zusammenstellung sozialwissenschaftlicher Items und Skalen</w:t>
      </w:r>
      <w:r w:rsidDel="00000000" w:rsidR="00000000" w:rsidRPr="00000000">
        <w:rPr>
          <w:rtl w:val="0"/>
        </w:rPr>
        <w:t xml:space="preserve">. </w:t>
      </w:r>
      <w:r w:rsidDel="00000000" w:rsidR="00000000" w:rsidRPr="00000000">
        <w:rPr>
          <w:i w:val="1"/>
          <w:rtl w:val="0"/>
        </w:rPr>
        <w:t xml:space="preserve">ZIS Version</w:t>
      </w:r>
      <w:r w:rsidDel="00000000" w:rsidR="00000000" w:rsidRPr="00000000">
        <w:rPr>
          <w:rtl w:val="0"/>
        </w:rPr>
        <w:t xml:space="preserve"> (Vol. 12). </w:t>
      </w:r>
      <w:r w:rsidDel="00000000" w:rsidR="00000000" w:rsidRPr="00000000">
        <w:rPr>
          <w:color w:val="0000ff"/>
          <w:rtl w:val="0"/>
        </w:rPr>
        <w:t xml:space="preserve">https://doi.org/</w:t>
      </w:r>
      <w:r w:rsidDel="00000000" w:rsidR="00000000" w:rsidRPr="00000000">
        <w:rPr>
          <w:rtl w:val="0"/>
        </w:rPr>
        <w:t xml:space="preserve">10.6102/zis54</w:t>
      </w:r>
    </w:p>
    <w:p w:rsidR="00000000" w:rsidDel="00000000" w:rsidP="00000000" w:rsidRDefault="00000000" w:rsidRPr="00000000" w14:paraId="000000C1">
      <w:pPr>
        <w:widowControl w:val="0"/>
        <w:spacing w:line="480" w:lineRule="auto"/>
        <w:ind w:left="440"/>
        <w:rPr/>
      </w:pPr>
      <w:r w:rsidDel="00000000" w:rsidR="00000000" w:rsidRPr="00000000">
        <w:rPr>
          <w:rtl w:val="0"/>
        </w:rPr>
        <w:t xml:space="preserve">Sethi, B. B., &amp; Gupta, S. C. (1973). Sibling position in India: Psychiatric and nonpsychiatric patients. </w:t>
      </w:r>
      <w:r w:rsidDel="00000000" w:rsidR="00000000" w:rsidRPr="00000000">
        <w:rPr>
          <w:i w:val="1"/>
          <w:rtl w:val="0"/>
        </w:rPr>
        <w:t xml:space="preserve">American Journal of Psychotherapy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61–69. </w:t>
      </w:r>
      <w:r w:rsidDel="00000000" w:rsidR="00000000" w:rsidRPr="00000000">
        <w:rPr>
          <w:color w:val="0000ff"/>
          <w:rtl w:val="0"/>
        </w:rPr>
        <w:t xml:space="preserve">https://doi.org/</w:t>
      </w:r>
      <w:r w:rsidDel="00000000" w:rsidR="00000000" w:rsidRPr="00000000">
        <w:rPr>
          <w:rtl w:val="0"/>
        </w:rPr>
        <w:t xml:space="preserve">10.1176/appi.psychotherapy.1973.27.1.61</w:t>
      </w:r>
    </w:p>
    <w:p w:rsidR="00000000" w:rsidDel="00000000" w:rsidP="00000000" w:rsidRDefault="00000000" w:rsidRPr="00000000" w14:paraId="000000C2">
      <w:pPr>
        <w:widowControl w:val="0"/>
        <w:spacing w:line="480" w:lineRule="auto"/>
        <w:ind w:left="440"/>
        <w:rPr/>
      </w:pPr>
      <w:r w:rsidDel="00000000" w:rsidR="00000000" w:rsidRPr="00000000">
        <w:rPr>
          <w:rtl w:val="0"/>
        </w:rPr>
        <w:t xml:space="preserve">Sharma, P. (1987). Patterns of psychological problems and birth order: A longitudinal study. </w:t>
      </w:r>
      <w:r w:rsidDel="00000000" w:rsidR="00000000" w:rsidRPr="00000000">
        <w:rPr>
          <w:i w:val="1"/>
          <w:rtl w:val="0"/>
        </w:rPr>
        <w:t xml:space="preserve">Child Psychiatry Quarterly</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(2) 61–68. Retrieved from http://psycnet.apa.org/record/1989-11897-001</w:t>
      </w:r>
      <w:r w:rsidDel="00000000" w:rsidR="00000000" w:rsidRPr="00000000">
        <w:rPr>
          <w:rtl w:val="0"/>
        </w:rPr>
      </w:r>
    </w:p>
    <w:p w:rsidR="00000000" w:rsidDel="00000000" w:rsidP="00000000" w:rsidRDefault="00000000" w:rsidRPr="00000000" w14:paraId="000000C3">
      <w:pPr>
        <w:widowControl w:val="0"/>
        <w:spacing w:line="480" w:lineRule="auto"/>
        <w:ind w:left="440"/>
        <w:rPr/>
      </w:pPr>
      <w:r w:rsidDel="00000000" w:rsidR="00000000" w:rsidRPr="00000000">
        <w:rPr>
          <w:rtl w:val="0"/>
        </w:rPr>
        <w:t xml:space="preserve">Strauss, J., Beegle, K., Sikoki, B., Dwiyanto, A., Herawati, Y., Witoelar, F. (2000). The Third Wave of the Indonesia Family Life Survey (IFLS): Overview and Field Report. WR-144/1-NIA/NICHD.</w:t>
      </w:r>
    </w:p>
    <w:p w:rsidR="00000000" w:rsidDel="00000000" w:rsidP="00000000" w:rsidRDefault="00000000" w:rsidRPr="00000000" w14:paraId="000000C4">
      <w:pPr>
        <w:widowControl w:val="0"/>
        <w:spacing w:line="480" w:lineRule="auto"/>
        <w:ind w:left="440"/>
        <w:rPr/>
      </w:pPr>
      <w:hyperlink r:id="rId135">
        <w:r w:rsidDel="00000000" w:rsidR="00000000" w:rsidRPr="00000000">
          <w:rPr>
            <w:rtl w:val="0"/>
          </w:rPr>
          <w:t xml:space="preserve">Strauss, J., Witoelar, F., &amp; Sikoki, B. (2016). The Fifth Wave of the Indonesia Family Life Survey: Overview and Field Report. </w:t>
        </w:r>
      </w:hyperlink>
      <w:r w:rsidDel="00000000" w:rsidR="00000000" w:rsidRPr="00000000">
        <w:rPr>
          <w:rtl w:val="0"/>
        </w:rPr>
        <w:t xml:space="preserve">WR-1143/1-NIA/NICHD</w:t>
      </w:r>
    </w:p>
    <w:p w:rsidR="00000000" w:rsidDel="00000000" w:rsidP="00000000" w:rsidRDefault="00000000" w:rsidRPr="00000000" w14:paraId="000000C5">
      <w:pPr>
        <w:widowControl w:val="0"/>
        <w:spacing w:line="480" w:lineRule="auto"/>
        <w:ind w:left="440"/>
        <w:rPr/>
      </w:pPr>
      <w:r w:rsidDel="00000000" w:rsidR="00000000" w:rsidRPr="00000000">
        <w:rPr>
          <w:rtl w:val="0"/>
        </w:rPr>
        <w:t xml:space="preserve">Strauss, J., Witoelar, F., Sikoki, B., Wattie, A. M. (2009). The Fourth Wave of the Indonesian Family Life Survey (IFLS4): Overview and Field Report. WR-675/1-NIA/NICHD</w:t>
      </w:r>
    </w:p>
    <w:p w:rsidR="00000000" w:rsidDel="00000000" w:rsidP="00000000" w:rsidRDefault="00000000" w:rsidRPr="00000000" w14:paraId="000000C6">
      <w:pPr>
        <w:widowControl w:val="0"/>
        <w:spacing w:line="480" w:lineRule="auto"/>
        <w:ind w:left="440"/>
        <w:rPr/>
      </w:pPr>
      <w:hyperlink r:id="rId136">
        <w:r w:rsidDel="00000000" w:rsidR="00000000" w:rsidRPr="00000000">
          <w:rPr>
            <w:rtl w:val="0"/>
          </w:rPr>
          <w:t xml:space="preserve">Sulloway, F. J. (1996). </w:t>
        </w:r>
      </w:hyperlink>
      <w:hyperlink r:id="rId137">
        <w:r w:rsidDel="00000000" w:rsidR="00000000" w:rsidRPr="00000000">
          <w:rPr>
            <w:i w:val="1"/>
            <w:rtl w:val="0"/>
          </w:rPr>
          <w:t xml:space="preserve">Born to rebel: Birth order, family dynamics, and creative lives</w:t>
        </w:r>
      </w:hyperlink>
      <w:hyperlink r:id="rId138">
        <w:r w:rsidDel="00000000" w:rsidR="00000000" w:rsidRPr="00000000">
          <w:rPr>
            <w:rtl w:val="0"/>
          </w:rPr>
          <w:t xml:space="preserve"> (Vol. xviii). New York, NY: Pantheon Books.</w:t>
        </w:r>
      </w:hyperlink>
      <w:r w:rsidDel="00000000" w:rsidR="00000000" w:rsidRPr="00000000">
        <w:rPr>
          <w:rtl w:val="0"/>
        </w:rPr>
      </w:r>
    </w:p>
    <w:p w:rsidR="00000000" w:rsidDel="00000000" w:rsidP="00000000" w:rsidRDefault="00000000" w:rsidRPr="00000000" w14:paraId="000000C7">
      <w:pPr>
        <w:widowControl w:val="0"/>
        <w:spacing w:line="480" w:lineRule="auto"/>
        <w:ind w:left="440"/>
        <w:rPr/>
      </w:pPr>
      <w:r w:rsidDel="00000000" w:rsidR="00000000" w:rsidRPr="00000000">
        <w:rPr>
          <w:rtl w:val="0"/>
        </w:rPr>
        <w:t xml:space="preserve">Sulloway, F. J. (1999). Birth order. In Runco, M. A, &amp; Pritzker, S. R. (Ed.), </w:t>
      </w:r>
      <w:r w:rsidDel="00000000" w:rsidR="00000000" w:rsidRPr="00000000">
        <w:rPr>
          <w:i w:val="1"/>
          <w:rtl w:val="0"/>
        </w:rPr>
        <w:t xml:space="preserve">Encyclopedia of Creativity</w:t>
      </w:r>
      <w:r w:rsidDel="00000000" w:rsidR="00000000" w:rsidRPr="00000000">
        <w:rPr>
          <w:rtl w:val="0"/>
        </w:rPr>
        <w:t xml:space="preserve"> (189–202). San Diego, California: Acadamic Press.</w:t>
      </w:r>
    </w:p>
    <w:p w:rsidR="00000000" w:rsidDel="00000000" w:rsidP="00000000" w:rsidRDefault="00000000" w:rsidRPr="00000000" w14:paraId="000000C8">
      <w:pPr>
        <w:widowControl w:val="0"/>
        <w:spacing w:line="480" w:lineRule="auto"/>
        <w:ind w:left="440"/>
        <w:rPr/>
      </w:pPr>
      <w:r w:rsidDel="00000000" w:rsidR="00000000" w:rsidRPr="00000000">
        <w:rPr>
          <w:rtl w:val="0"/>
        </w:rPr>
        <w:t xml:space="preserve">Sulloway, F. J. (2001). Birth order, sibling competition, and human behavior. In Harmon, R. H. (Ed.), </w:t>
      </w:r>
      <w:r w:rsidDel="00000000" w:rsidR="00000000" w:rsidRPr="00000000">
        <w:rPr>
          <w:i w:val="1"/>
          <w:rtl w:val="0"/>
        </w:rPr>
        <w:t xml:space="preserve">Conceptual Challenges in Evolutionary Psychology</w:t>
      </w:r>
      <w:r w:rsidDel="00000000" w:rsidR="00000000" w:rsidRPr="00000000">
        <w:rPr>
          <w:rtl w:val="0"/>
        </w:rPr>
        <w:t xml:space="preserve"> (39–83). Dordrecht, Netherland: Springer Science+Business Media B.V.</w:t>
      </w:r>
    </w:p>
    <w:p w:rsidR="00000000" w:rsidDel="00000000" w:rsidP="00000000" w:rsidRDefault="00000000" w:rsidRPr="00000000" w14:paraId="000000C9">
      <w:pPr>
        <w:widowControl w:val="0"/>
        <w:spacing w:line="480" w:lineRule="auto"/>
        <w:ind w:left="440"/>
        <w:rPr/>
      </w:pPr>
      <w:r w:rsidDel="00000000" w:rsidR="00000000" w:rsidRPr="00000000">
        <w:rPr>
          <w:rtl w:val="0"/>
        </w:rPr>
        <w:t xml:space="preserve">Sulloway, F. J. (2010). Why siblings are like Darwin’s finches: Birth order, sibling competition, and adaptive divergence within the family. </w:t>
      </w:r>
      <w:r w:rsidDel="00000000" w:rsidR="00000000" w:rsidRPr="00000000">
        <w:rPr>
          <w:i w:val="1"/>
          <w:rtl w:val="0"/>
        </w:rPr>
        <w:t xml:space="preserve">The Evolution of Personality and Individual Differences</w:t>
      </w:r>
      <w:r w:rsidDel="00000000" w:rsidR="00000000" w:rsidRPr="00000000">
        <w:rPr>
          <w:rtl w:val="0"/>
        </w:rPr>
        <w:t xml:space="preserve">, 86–119. </w:t>
      </w:r>
      <w:r w:rsidDel="00000000" w:rsidR="00000000" w:rsidRPr="00000000">
        <w:rPr>
          <w:color w:val="0000ff"/>
          <w:rtl w:val="0"/>
        </w:rPr>
        <w:t xml:space="preserve">https://doi.org/</w:t>
      </w:r>
      <w:r w:rsidDel="00000000" w:rsidR="00000000" w:rsidRPr="00000000">
        <w:rPr>
          <w:rtl w:val="0"/>
        </w:rPr>
        <w:t xml:space="preserve">10.1093/acprof:oso/9780195372090.003.0004</w:t>
      </w:r>
      <w:r w:rsidDel="00000000" w:rsidR="00000000" w:rsidRPr="00000000">
        <w:rPr>
          <w:rtl w:val="0"/>
        </w:rPr>
      </w:r>
    </w:p>
    <w:p w:rsidR="00000000" w:rsidDel="00000000" w:rsidP="00000000" w:rsidRDefault="00000000" w:rsidRPr="00000000" w14:paraId="000000CA">
      <w:pPr>
        <w:widowControl w:val="0"/>
        <w:spacing w:line="480" w:lineRule="auto"/>
        <w:ind w:left="440"/>
        <w:rPr/>
      </w:pPr>
      <w:r w:rsidDel="00000000" w:rsidR="00000000" w:rsidRPr="00000000">
        <w:rPr>
          <w:rtl w:val="0"/>
        </w:rPr>
        <w:t xml:space="preserve">Sulloway, F. J., &amp; Zweigenhaft, R. L. (2010). Birth order and risk taking in athletics: A meta-analysis and study of major league baseball.</w:t>
      </w:r>
      <w:r w:rsidDel="00000000" w:rsidR="00000000" w:rsidRPr="00000000">
        <w:rPr>
          <w:i w:val="1"/>
          <w:rtl w:val="0"/>
        </w:rPr>
        <w:t xml:space="preserve"> Personality and Social Psychology Review</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(44), 402–416. </w:t>
      </w:r>
      <w:r w:rsidDel="00000000" w:rsidR="00000000" w:rsidRPr="00000000">
        <w:rPr>
          <w:color w:val="0000ff"/>
          <w:rtl w:val="0"/>
        </w:rPr>
        <w:t xml:space="preserve">https://doi.org/</w:t>
      </w:r>
      <w:r w:rsidDel="00000000" w:rsidR="00000000" w:rsidRPr="00000000">
        <w:rPr>
          <w:rtl w:val="0"/>
        </w:rPr>
        <w:t xml:space="preserve">10.1177/1088868310361241</w:t>
      </w:r>
    </w:p>
    <w:p w:rsidR="00000000" w:rsidDel="00000000" w:rsidP="00000000" w:rsidRDefault="00000000" w:rsidRPr="00000000" w14:paraId="000000CB">
      <w:pPr>
        <w:widowControl w:val="0"/>
        <w:spacing w:line="480" w:lineRule="auto"/>
        <w:ind w:left="440"/>
        <w:rPr/>
      </w:pPr>
      <w:r w:rsidDel="00000000" w:rsidR="00000000" w:rsidRPr="00000000">
        <w:rPr>
          <w:rtl w:val="0"/>
        </w:rPr>
        <w:t xml:space="preserve">Tenikue, M., &amp; Verheyden, B. (2010). Birth Order and Schooling: Theory and Evidence from Twelve Sub-Saharan Countries. </w:t>
      </w:r>
      <w:r w:rsidDel="00000000" w:rsidR="00000000" w:rsidRPr="00000000">
        <w:rPr>
          <w:i w:val="1"/>
          <w:rtl w:val="0"/>
        </w:rPr>
        <w:t xml:space="preserve">Journal of African Economies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(4), 459–495. </w:t>
      </w:r>
      <w:r w:rsidDel="00000000" w:rsidR="00000000" w:rsidRPr="00000000">
        <w:rPr>
          <w:color w:val="0000ff"/>
          <w:rtl w:val="0"/>
        </w:rPr>
        <w:t xml:space="preserve">https://doi.org/</w:t>
      </w:r>
      <w:r w:rsidDel="00000000" w:rsidR="00000000" w:rsidRPr="00000000">
        <w:rPr>
          <w:rtl w:val="0"/>
        </w:rPr>
        <w:t xml:space="preserve">10.1093/jae/ejq013</w:t>
      </w:r>
      <w:r w:rsidDel="00000000" w:rsidR="00000000" w:rsidRPr="00000000">
        <w:fldChar w:fldCharType="begin"/>
        <w:instrText xml:space="preserve"> HYPERLINK "http://paperpile.com/b/R1H7Jf/qh3W" </w:instrText>
        <w:fldChar w:fldCharType="separate"/>
      </w:r>
      <w:r w:rsidDel="00000000" w:rsidR="00000000" w:rsidRPr="00000000">
        <w:rPr>
          <w:rtl w:val="0"/>
        </w:rPr>
      </w:r>
    </w:p>
    <w:p w:rsidR="00000000" w:rsidDel="00000000" w:rsidP="00000000" w:rsidRDefault="00000000" w:rsidRPr="00000000" w14:paraId="000000CC">
      <w:pPr>
        <w:widowControl w:val="0"/>
        <w:spacing w:line="480" w:lineRule="auto"/>
        <w:ind w:left="440"/>
        <w:rPr/>
      </w:pPr>
      <w:r w:rsidDel="00000000" w:rsidR="00000000" w:rsidRPr="00000000">
        <w:fldChar w:fldCharType="end"/>
      </w:r>
      <w:r w:rsidDel="00000000" w:rsidR="00000000" w:rsidRPr="00000000">
        <w:rPr>
          <w:rtl w:val="0"/>
        </w:rPr>
        <w:t xml:space="preserve">Trivers, R. (1985). </w:t>
      </w:r>
      <w:r w:rsidDel="00000000" w:rsidR="00000000" w:rsidRPr="00000000">
        <w:rPr>
          <w:i w:val="1"/>
          <w:rtl w:val="0"/>
        </w:rPr>
        <w:t xml:space="preserve">Social evolution.</w:t>
      </w:r>
      <w:r w:rsidDel="00000000" w:rsidR="00000000" w:rsidRPr="00000000">
        <w:rPr>
          <w:rtl w:val="0"/>
        </w:rPr>
        <w:t xml:space="preserve"> San Francisco, CA: Benjamin-Cummings</w:t>
      </w:r>
    </w:p>
    <w:p w:rsidR="00000000" w:rsidDel="00000000" w:rsidP="00000000" w:rsidRDefault="00000000" w:rsidRPr="00000000" w14:paraId="000000CD">
      <w:pPr>
        <w:widowControl w:val="0"/>
        <w:spacing w:line="480" w:lineRule="auto"/>
        <w:ind w:left="440"/>
        <w:rPr/>
      </w:pPr>
      <w:r w:rsidDel="00000000" w:rsidR="00000000" w:rsidRPr="00000000">
        <w:rPr>
          <w:rtl w:val="0"/>
        </w:rPr>
        <w:t xml:space="preserve">Townsend, F. (2000). Birth Order and Rebelliousness: Reconstructing the Research in “Born to Rebel.” </w:t>
      </w:r>
      <w:r w:rsidDel="00000000" w:rsidR="00000000" w:rsidRPr="00000000">
        <w:rPr>
          <w:i w:val="1"/>
          <w:rtl w:val="0"/>
        </w:rPr>
        <w:t xml:space="preserve">Politics and the Life Sciences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 135–156. </w:t>
      </w:r>
      <w:r w:rsidDel="00000000" w:rsidR="00000000" w:rsidRPr="00000000">
        <w:rPr>
          <w:color w:val="0000ff"/>
          <w:rtl w:val="0"/>
        </w:rPr>
        <w:t xml:space="preserve">https://doi.org/</w:t>
      </w:r>
      <w:r w:rsidDel="00000000" w:rsidR="00000000" w:rsidRPr="00000000">
        <w:rPr>
          <w:rtl w:val="0"/>
        </w:rPr>
        <w:t xml:space="preserve">10.1017/S0730938400014702</w:t>
      </w:r>
    </w:p>
    <w:p w:rsidR="00000000" w:rsidDel="00000000" w:rsidP="00000000" w:rsidRDefault="00000000" w:rsidRPr="00000000" w14:paraId="000000CE">
      <w:pPr>
        <w:widowControl w:val="0"/>
        <w:spacing w:line="480" w:lineRule="auto"/>
        <w:ind w:left="440"/>
        <w:rPr/>
      </w:pPr>
      <w:r w:rsidDel="00000000" w:rsidR="00000000" w:rsidRPr="00000000">
        <w:rPr>
          <w:rtl w:val="0"/>
        </w:rPr>
        <w:t xml:space="preserve">Turkheimer, E. (2000). Three laws of behavior genetics and what they mean. </w:t>
      </w:r>
      <w:r w:rsidDel="00000000" w:rsidR="00000000" w:rsidRPr="00000000">
        <w:rPr>
          <w:i w:val="1"/>
          <w:rtl w:val="0"/>
        </w:rPr>
        <w:t xml:space="preserve">Current Directions in Psychological Science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(5), 160–164. </w:t>
      </w:r>
      <w:r w:rsidDel="00000000" w:rsidR="00000000" w:rsidRPr="00000000">
        <w:rPr>
          <w:color w:val="0000ff"/>
          <w:rtl w:val="0"/>
        </w:rPr>
        <w:t xml:space="preserve">https://doi.org/</w:t>
      </w:r>
      <w:r w:rsidDel="00000000" w:rsidR="00000000" w:rsidRPr="00000000">
        <w:rPr>
          <w:rtl w:val="0"/>
        </w:rPr>
        <w:t xml:space="preserve">10.1111/1467-8721.00084</w:t>
      </w:r>
      <w:r w:rsidDel="00000000" w:rsidR="00000000" w:rsidRPr="00000000">
        <w:rPr>
          <w:rtl w:val="0"/>
        </w:rPr>
      </w:r>
    </w:p>
    <w:p w:rsidR="00000000" w:rsidDel="00000000" w:rsidP="00000000" w:rsidRDefault="00000000" w:rsidRPr="00000000" w14:paraId="000000CF">
      <w:pPr>
        <w:widowControl w:val="0"/>
        <w:spacing w:line="480" w:lineRule="auto"/>
        <w:ind w:left="440"/>
        <w:rPr/>
      </w:pPr>
      <w:r w:rsidDel="00000000" w:rsidR="00000000" w:rsidRPr="00000000">
        <w:rPr>
          <w:rtl w:val="0"/>
        </w:rPr>
        <w:t xml:space="preserve">United Nations Educational, Scientific and Cultural Organization. (2015). UNESCO Institute for Statistics: UNESCO Institute for Statistics. Retrieved from http://sp2010.bps.go.id/files/ebook/kewarganegaraan%20penduduk%20indonesia/index.html</w:t>
      </w:r>
    </w:p>
    <w:p w:rsidR="00000000" w:rsidDel="00000000" w:rsidP="00000000" w:rsidRDefault="00000000" w:rsidRPr="00000000" w14:paraId="000000D0">
      <w:pPr>
        <w:widowControl w:val="0"/>
        <w:spacing w:line="480" w:lineRule="auto"/>
        <w:ind w:left="440"/>
        <w:rPr/>
      </w:pPr>
      <w:hyperlink r:id="rId139">
        <w:r w:rsidDel="00000000" w:rsidR="00000000" w:rsidRPr="00000000">
          <w:rPr>
            <w:rtl w:val="0"/>
          </w:rPr>
          <w:t xml:space="preserve">United Nations, Department of Economic and Social Affairs, &amp; Division, P. (2015). World Population Prospects: The 2015 Revision, Volume II: Demographic Profiles</w:t>
        </w:r>
      </w:hyperlink>
      <w:r w:rsidDel="00000000" w:rsidR="00000000" w:rsidRPr="00000000">
        <w:rPr>
          <w:rtl w:val="0"/>
        </w:rPr>
      </w:r>
    </w:p>
    <w:p w:rsidR="00000000" w:rsidDel="00000000" w:rsidP="00000000" w:rsidRDefault="00000000" w:rsidRPr="00000000" w14:paraId="000000D1">
      <w:pPr>
        <w:widowControl w:val="0"/>
        <w:spacing w:line="480" w:lineRule="auto"/>
        <w:ind w:left="440"/>
        <w:rPr/>
      </w:pPr>
      <w:r w:rsidDel="00000000" w:rsidR="00000000" w:rsidRPr="00000000">
        <w:rPr>
          <w:rtl w:val="0"/>
        </w:rPr>
        <w:t xml:space="preserve">Velandia, W., Grandon, G. M., &amp; Page, E. B. (1978). Family size, birth order, and intelligence in a large South American sample. </w:t>
      </w:r>
      <w:r w:rsidDel="00000000" w:rsidR="00000000" w:rsidRPr="00000000">
        <w:rPr>
          <w:i w:val="1"/>
          <w:rtl w:val="0"/>
        </w:rPr>
        <w:t xml:space="preserve">American Educational Research Journal</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(3), 399–416. </w:t>
      </w:r>
      <w:r w:rsidDel="00000000" w:rsidR="00000000" w:rsidRPr="00000000">
        <w:rPr>
          <w:color w:val="0000ff"/>
          <w:rtl w:val="0"/>
        </w:rPr>
        <w:t xml:space="preserve">https://doi.org/</w:t>
      </w:r>
      <w:r w:rsidDel="00000000" w:rsidR="00000000" w:rsidRPr="00000000">
        <w:rPr>
          <w:rtl w:val="0"/>
        </w:rPr>
        <w:t xml:space="preserve">10.3102/00028312015003399</w:t>
      </w:r>
      <w:r w:rsidDel="00000000" w:rsidR="00000000" w:rsidRPr="00000000">
        <w:rPr>
          <w:rtl w:val="0"/>
        </w:rPr>
      </w:r>
    </w:p>
    <w:p w:rsidR="00000000" w:rsidDel="00000000" w:rsidP="00000000" w:rsidRDefault="00000000" w:rsidRPr="00000000" w14:paraId="000000D2">
      <w:pPr>
        <w:widowControl w:val="0"/>
        <w:spacing w:line="480" w:lineRule="auto"/>
        <w:ind w:left="440"/>
        <w:rPr/>
      </w:pPr>
      <w:r w:rsidDel="00000000" w:rsidR="00000000" w:rsidRPr="00000000">
        <w:rPr>
          <w:rtl w:val="0"/>
        </w:rPr>
        <w:t xml:space="preserve">Wang, X. T., Kruger, D. J., &amp; Wilke, A. (2009). Life history variables and risk-taking propensity. </w:t>
      </w:r>
      <w:r w:rsidDel="00000000" w:rsidR="00000000" w:rsidRPr="00000000">
        <w:rPr>
          <w:i w:val="1"/>
          <w:rtl w:val="0"/>
        </w:rPr>
        <w:t xml:space="preserve">Evolution and Human Behavior</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(2), 77–84. </w:t>
      </w:r>
      <w:r w:rsidDel="00000000" w:rsidR="00000000" w:rsidRPr="00000000">
        <w:rPr>
          <w:color w:val="0000ff"/>
          <w:rtl w:val="0"/>
        </w:rPr>
        <w:t xml:space="preserve">https://doi.org/</w:t>
      </w:r>
      <w:r w:rsidDel="00000000" w:rsidR="00000000" w:rsidRPr="00000000">
        <w:rPr>
          <w:rtl w:val="0"/>
        </w:rPr>
        <w:t xml:space="preserve">10.1016/j.evolhumbehav.2008.09.006</w:t>
      </w:r>
      <w:r w:rsidDel="00000000" w:rsidR="00000000" w:rsidRPr="00000000">
        <w:rPr>
          <w:rtl w:val="0"/>
        </w:rPr>
      </w:r>
    </w:p>
    <w:p w:rsidR="00000000" w:rsidDel="00000000" w:rsidP="00000000" w:rsidRDefault="00000000" w:rsidRPr="00000000" w14:paraId="000000D3">
      <w:pPr>
        <w:widowControl w:val="0"/>
        <w:spacing w:line="480" w:lineRule="auto"/>
        <w:ind w:left="440"/>
        <w:rPr/>
      </w:pPr>
      <w:r w:rsidDel="00000000" w:rsidR="00000000" w:rsidRPr="00000000">
        <w:rPr>
          <w:rtl w:val="0"/>
        </w:rPr>
        <w:t xml:space="preserve">Wibowo, M. R. F., Yudiana, W., Reswara, I. P., &amp; Jatmiko, B. W. (2017). Reliability and validity of the Indonesian version of Big Five inventory. </w:t>
      </w:r>
      <w:r w:rsidDel="00000000" w:rsidR="00000000" w:rsidRPr="00000000">
        <w:rPr>
          <w:i w:val="1"/>
          <w:rtl w:val="0"/>
        </w:rPr>
        <w:t xml:space="preserve">UI Proceedings on Social Science and Humanities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Retrieved from http://www.proceedings.ui.ac.id/index.php/uipssh/article/view/84.</w:t>
      </w:r>
    </w:p>
    <w:p w:rsidR="00000000" w:rsidDel="00000000" w:rsidP="00000000" w:rsidRDefault="00000000" w:rsidRPr="00000000" w14:paraId="000000D4">
      <w:pPr>
        <w:widowControl w:val="0"/>
        <w:spacing w:line="480" w:lineRule="auto"/>
        <w:ind w:left="440"/>
        <w:rPr/>
      </w:pPr>
      <w:r w:rsidDel="00000000" w:rsidR="00000000" w:rsidRPr="00000000">
        <w:rPr>
          <w:rtl w:val="0"/>
        </w:rPr>
        <w:t xml:space="preserve">Wichman, A. L., Rodgers, J. L., &amp; MacCallum, R. C. (2006). A multilevel approach to the relationship between birth order and intelligence. </w:t>
      </w:r>
      <w:r w:rsidDel="00000000" w:rsidR="00000000" w:rsidRPr="00000000">
        <w:rPr>
          <w:i w:val="1"/>
          <w:rtl w:val="0"/>
        </w:rPr>
        <w:t xml:space="preserve">Personality and Social Psychology Bulletin</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 117–127. </w:t>
      </w:r>
      <w:r w:rsidDel="00000000" w:rsidR="00000000" w:rsidRPr="00000000">
        <w:rPr>
          <w:color w:val="0000ff"/>
          <w:rtl w:val="0"/>
        </w:rPr>
        <w:t xml:space="preserve">https://doi.org/</w:t>
      </w:r>
      <w:r w:rsidDel="00000000" w:rsidR="00000000" w:rsidRPr="00000000">
        <w:rPr>
          <w:rtl w:val="0"/>
        </w:rPr>
        <w:t xml:space="preserve">10.1177/0146167205279581</w:t>
      </w:r>
    </w:p>
    <w:p w:rsidR="00000000" w:rsidDel="00000000" w:rsidP="00000000" w:rsidRDefault="00000000" w:rsidRPr="00000000" w14:paraId="000000D5">
      <w:pPr>
        <w:widowControl w:val="0"/>
        <w:spacing w:line="480" w:lineRule="auto"/>
        <w:ind w:left="440"/>
        <w:rPr/>
      </w:pPr>
      <w:r w:rsidDel="00000000" w:rsidR="00000000" w:rsidRPr="00000000">
        <w:rPr>
          <w:rtl w:val="0"/>
        </w:rPr>
        <w:t xml:space="preserve">Wilson, D., Mundy-Castle, A., &amp; Panditji, L. (1990). Birth order and intellectual development among Zimbabwean children. </w:t>
      </w:r>
      <w:r w:rsidDel="00000000" w:rsidR="00000000" w:rsidRPr="00000000">
        <w:rPr>
          <w:i w:val="1"/>
          <w:rtl w:val="0"/>
        </w:rPr>
        <w:t xml:space="preserve">The Journal of Social Psychology</w:t>
      </w:r>
      <w:r w:rsidDel="00000000" w:rsidR="00000000" w:rsidRPr="00000000">
        <w:rPr>
          <w:rtl w:val="0"/>
        </w:rPr>
        <w:t xml:space="preserve">, </w:t>
      </w:r>
      <w:r w:rsidDel="00000000" w:rsidR="00000000" w:rsidRPr="00000000">
        <w:rPr>
          <w:i w:val="1"/>
          <w:rtl w:val="0"/>
        </w:rPr>
        <w:t xml:space="preserve">130</w:t>
      </w:r>
      <w:r w:rsidDel="00000000" w:rsidR="00000000" w:rsidRPr="00000000">
        <w:rPr>
          <w:rtl w:val="0"/>
        </w:rPr>
        <w:t xml:space="preserve">(3), 409–411. </w:t>
      </w:r>
      <w:r w:rsidDel="00000000" w:rsidR="00000000" w:rsidRPr="00000000">
        <w:rPr>
          <w:color w:val="0000ff"/>
          <w:rtl w:val="0"/>
        </w:rPr>
        <w:t xml:space="preserve">https://doi.org/</w:t>
      </w:r>
      <w:r w:rsidDel="00000000" w:rsidR="00000000" w:rsidRPr="00000000">
        <w:rPr>
          <w:rtl w:val="0"/>
        </w:rPr>
        <w:t xml:space="preserve">10.1080/00224545.1990.9924599</w:t>
      </w:r>
      <w:r w:rsidDel="00000000" w:rsidR="00000000" w:rsidRPr="00000000">
        <w:rPr>
          <w:rtl w:val="0"/>
        </w:rPr>
      </w:r>
    </w:p>
    <w:p w:rsidR="00000000" w:rsidDel="00000000" w:rsidP="00000000" w:rsidRDefault="00000000" w:rsidRPr="00000000" w14:paraId="000000D6">
      <w:pPr>
        <w:widowControl w:val="0"/>
        <w:spacing w:line="480" w:lineRule="auto"/>
        <w:ind w:left="440"/>
        <w:rPr/>
      </w:pPr>
      <w:hyperlink r:id="rId140">
        <w:r w:rsidDel="00000000" w:rsidR="00000000" w:rsidRPr="00000000">
          <w:rPr>
            <w:rtl w:val="0"/>
          </w:rPr>
          <w:t xml:space="preserve">Zajonc, R. B., &amp; Markus, G. B. (1975). Birth order and intellectual development. </w:t>
        </w:r>
      </w:hyperlink>
      <w:hyperlink r:id="rId141">
        <w:r w:rsidDel="00000000" w:rsidR="00000000" w:rsidRPr="00000000">
          <w:rPr>
            <w:i w:val="1"/>
            <w:rtl w:val="0"/>
          </w:rPr>
          <w:t xml:space="preserve">Psychological Review</w:t>
        </w:r>
      </w:hyperlink>
      <w:hyperlink r:id="rId142">
        <w:r w:rsidDel="00000000" w:rsidR="00000000" w:rsidRPr="00000000">
          <w:rPr>
            <w:rtl w:val="0"/>
          </w:rPr>
          <w:t xml:space="preserve">, </w:t>
        </w:r>
      </w:hyperlink>
      <w:hyperlink r:id="rId143">
        <w:r w:rsidDel="00000000" w:rsidR="00000000" w:rsidRPr="00000000">
          <w:rPr>
            <w:i w:val="1"/>
            <w:rtl w:val="0"/>
          </w:rPr>
          <w:t xml:space="preserve">82</w:t>
        </w:r>
      </w:hyperlink>
      <w:hyperlink r:id="rId144">
        <w:r w:rsidDel="00000000" w:rsidR="00000000" w:rsidRPr="00000000">
          <w:rPr>
            <w:rtl w:val="0"/>
          </w:rPr>
          <w:t xml:space="preserve">(1), 74–88. </w:t>
        </w:r>
      </w:hyperlink>
      <w:r w:rsidDel="00000000" w:rsidR="00000000" w:rsidRPr="00000000">
        <w:rPr>
          <w:color w:val="0000ff"/>
          <w:rtl w:val="0"/>
        </w:rPr>
        <w:t xml:space="preserve">https://doi.org/</w:t>
      </w:r>
      <w:r w:rsidDel="00000000" w:rsidR="00000000" w:rsidRPr="00000000">
        <w:rPr>
          <w:rtl w:val="0"/>
        </w:rPr>
        <w:t xml:space="preserve">10.1037/h0076229</w:t>
      </w:r>
      <w:r w:rsidDel="00000000" w:rsidR="00000000" w:rsidRPr="00000000">
        <w:br w:type="page"/>
      </w:r>
      <w:r w:rsidDel="00000000" w:rsidR="00000000" w:rsidRPr="00000000">
        <w:rPr>
          <w:rtl w:val="0"/>
        </w:rPr>
      </w:r>
    </w:p>
    <w:p w:rsidR="00000000" w:rsidDel="00000000" w:rsidP="00000000" w:rsidRDefault="00000000" w:rsidRPr="00000000" w14:paraId="000000D7">
      <w:pPr>
        <w:widowControl w:val="0"/>
        <w:spacing w:line="480" w:lineRule="auto"/>
        <w:ind w:left="440"/>
        <w:jc w:val="center"/>
        <w:rPr>
          <w:b w:val="1"/>
        </w:rPr>
      </w:pPr>
      <w:r w:rsidDel="00000000" w:rsidR="00000000" w:rsidRPr="00000000">
        <w:rPr>
          <w:b w:val="1"/>
          <w:rtl w:val="0"/>
        </w:rPr>
        <w:t xml:space="preserve">Tables and Figures</w:t>
      </w:r>
    </w:p>
    <w:p w:rsidR="00000000" w:rsidDel="00000000" w:rsidP="00000000" w:rsidRDefault="00000000" w:rsidRPr="00000000" w14:paraId="000000D8">
      <w:pPr>
        <w:spacing w:line="480" w:lineRule="auto"/>
        <w:rPr>
          <w:b w:val="1"/>
        </w:rPr>
      </w:pPr>
      <w:r w:rsidDel="00000000" w:rsidR="00000000" w:rsidRPr="00000000">
        <w:rPr>
          <w:b w:val="1"/>
          <w:rtl w:val="0"/>
        </w:rPr>
        <w:t xml:space="preserve">Table 1</w:t>
      </w:r>
    </w:p>
    <w:p w:rsidR="00000000" w:rsidDel="00000000" w:rsidP="00000000" w:rsidRDefault="00000000" w:rsidRPr="00000000" w14:paraId="000000D9">
      <w:pPr>
        <w:spacing w:line="480" w:lineRule="auto"/>
        <w:rPr>
          <w:i w:val="1"/>
        </w:rPr>
      </w:pPr>
      <w:r w:rsidDel="00000000" w:rsidR="00000000" w:rsidRPr="00000000">
        <w:rPr>
          <w:i w:val="1"/>
          <w:rtl w:val="0"/>
        </w:rPr>
        <w:t xml:space="preserve">Data Sampling and Exclusion Criteria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640"/>
        <w:gridCol w:w="3360"/>
        <w:tblGridChange w:id="0">
          <w:tblGrid>
            <w:gridCol w:w="3029"/>
            <w:gridCol w:w="2640"/>
            <w:gridCol w:w="336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Number of individuals </w:t>
            </w:r>
            <w:r w:rsidDel="00000000" w:rsidR="00000000" w:rsidRPr="00000000">
              <w:rPr>
                <w:rtl w:val="0"/>
              </w:rPr>
              <w:t xml:space="preserve">remaining</w:t>
            </w:r>
          </w:p>
        </w:tc>
      </w:tr>
      <w:tr>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Total</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42,682</w:t>
            </w:r>
          </w:p>
        </w:tc>
      </w:tr>
      <w:tr>
        <w:trPr>
          <w:trHeight w:val="420" w:hRule="atLeast"/>
        </w:trPr>
        <w:tc>
          <w:tcPr>
            <w:vMerge w:val="restart"/>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Exclusion criteria</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No multiple births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38,589</w:t>
            </w:r>
          </w:p>
        </w:tc>
      </w:tr>
      <w:tr>
        <w:trPr>
          <w:trHeight w:val="420" w:hRule="atLeast"/>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No only children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34,786</w:t>
            </w:r>
          </w:p>
        </w:tc>
      </w:tr>
      <w:tr>
        <w:trPr>
          <w:trHeight w:val="420" w:hRule="atLeast"/>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Still alive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32,116</w:t>
            </w:r>
          </w:p>
        </w:tc>
      </w:tr>
      <w:tr>
        <w:trPr>
          <w:trHeight w:val="420" w:hRule="atLeast"/>
        </w:trPr>
        <w:tc>
          <w:tcPr>
            <w:vMerge w:val="restart"/>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Interviewed for IFLS 5</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Any outcome data</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11,188</w:t>
            </w:r>
          </w:p>
        </w:tc>
      </w:tr>
      <w:tr>
        <w:trPr>
          <w:trHeight w:val="420" w:hRule="atLeast"/>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Intelligence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5,698</w:t>
            </w:r>
          </w:p>
        </w:tc>
      </w:tr>
      <w:tr>
        <w:trPr>
          <w:trHeight w:val="420" w:hRule="atLeast"/>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Educational attainment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6,035</w:t>
            </w:r>
          </w:p>
        </w:tc>
      </w:tr>
      <w:tr>
        <w:trPr>
          <w:trHeight w:val="420" w:hRule="atLeast"/>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Big Five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5,805</w:t>
            </w:r>
          </w:p>
        </w:tc>
      </w:tr>
      <w:tr>
        <w:trPr>
          <w:trHeight w:val="420" w:hRule="atLeast"/>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Risk aversion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5,232 / 5,492</w:t>
            </w:r>
          </w:p>
        </w:tc>
      </w:tr>
    </w:tbl>
    <w:p w:rsidR="00000000" w:rsidDel="00000000" w:rsidP="00000000" w:rsidRDefault="00000000" w:rsidRPr="00000000" w14:paraId="000000F8">
      <w:pPr>
        <w:spacing w:line="240" w:lineRule="auto"/>
        <w:rPr/>
      </w:pPr>
      <w:r w:rsidDel="00000000" w:rsidR="00000000" w:rsidRPr="00000000">
        <w:rPr>
          <w:i w:val="1"/>
          <w:rtl w:val="0"/>
        </w:rPr>
        <w:t xml:space="preserve">Note. </w:t>
      </w:r>
      <w:r w:rsidDel="00000000" w:rsidR="00000000" w:rsidRPr="00000000">
        <w:rPr>
          <w:rtl w:val="0"/>
        </w:rPr>
        <w:t xml:space="preserve">For the intelligence sample we only report individuals who completed all intelligence tests. For risk aversion we report two numbers (risk A/risk B) because the sample size for the measurements differed slightly. IFLS 5: Indonesian Family Life Survey Wave 5 (2014)</w:t>
      </w:r>
    </w:p>
    <w:p w:rsidR="00000000" w:rsidDel="00000000" w:rsidP="00000000" w:rsidRDefault="00000000" w:rsidRPr="00000000" w14:paraId="000000F9">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line="480" w:lineRule="auto"/>
        <w:rPr>
          <w:b w:val="1"/>
        </w:rPr>
      </w:pPr>
      <w:r w:rsidDel="00000000" w:rsidR="00000000" w:rsidRPr="00000000">
        <w:rPr>
          <w:b w:val="1"/>
          <w:rtl w:val="0"/>
        </w:rPr>
        <w:t xml:space="preserve">Table 2</w:t>
      </w:r>
    </w:p>
    <w:p w:rsidR="00000000" w:rsidDel="00000000" w:rsidP="00000000" w:rsidRDefault="00000000" w:rsidRPr="00000000" w14:paraId="000000FB">
      <w:pPr>
        <w:spacing w:line="480" w:lineRule="auto"/>
        <w:rPr>
          <w:i w:val="1"/>
        </w:rPr>
      </w:pPr>
      <w:r w:rsidDel="00000000" w:rsidR="00000000" w:rsidRPr="00000000">
        <w:rPr>
          <w:i w:val="1"/>
          <w:rtl w:val="0"/>
        </w:rPr>
        <w:t xml:space="preserve">Means, Standard Deviations, </w:t>
      </w:r>
      <w:r w:rsidDel="00000000" w:rsidR="00000000" w:rsidRPr="00000000">
        <w:rPr>
          <w:i w:val="1"/>
          <w:rtl w:val="0"/>
        </w:rPr>
        <w:t xml:space="preserve">Internal Consistency,</w:t>
      </w:r>
      <w:r w:rsidDel="00000000" w:rsidR="00000000" w:rsidRPr="00000000">
        <w:rPr>
          <w:i w:val="1"/>
          <w:rtl w:val="0"/>
        </w:rPr>
        <w:t xml:space="preserve"> and Correlation Matrix for Age, Gender, Intelligence, Educational Attainment, </w:t>
      </w:r>
      <w:r w:rsidDel="00000000" w:rsidR="00000000" w:rsidRPr="00000000">
        <w:rPr>
          <w:i w:val="1"/>
          <w:rtl w:val="0"/>
        </w:rPr>
        <w:t xml:space="preserve">Big Five</w:t>
      </w:r>
      <w:r w:rsidDel="00000000" w:rsidR="00000000" w:rsidRPr="00000000">
        <w:rPr>
          <w:i w:val="1"/>
          <w:rtl w:val="0"/>
        </w:rPr>
        <w:t xml:space="preserve">, and Risk Aversion.</w:t>
      </w:r>
    </w:p>
    <w:tbl>
      <w:tblPr>
        <w:tblStyle w:val="Table2"/>
        <w:tblW w:w="9285.0" w:type="dxa"/>
        <w:jc w:val="left"/>
        <w:tblInd w:w="43.307086614173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80"/>
        <w:gridCol w:w="765"/>
        <w:gridCol w:w="510"/>
        <w:gridCol w:w="585"/>
        <w:gridCol w:w="585"/>
        <w:gridCol w:w="585"/>
        <w:gridCol w:w="585"/>
        <w:gridCol w:w="585"/>
        <w:gridCol w:w="585"/>
        <w:gridCol w:w="585"/>
        <w:gridCol w:w="585"/>
        <w:gridCol w:w="585"/>
        <w:gridCol w:w="600"/>
        <w:tblGridChange w:id="0">
          <w:tblGrid>
            <w:gridCol w:w="1365"/>
            <w:gridCol w:w="780"/>
            <w:gridCol w:w="765"/>
            <w:gridCol w:w="510"/>
            <w:gridCol w:w="585"/>
            <w:gridCol w:w="585"/>
            <w:gridCol w:w="585"/>
            <w:gridCol w:w="585"/>
            <w:gridCol w:w="585"/>
            <w:gridCol w:w="585"/>
            <w:gridCol w:w="585"/>
            <w:gridCol w:w="585"/>
            <w:gridCol w:w="585"/>
            <w:gridCol w:w="600"/>
          </w:tblGrid>
        </w:tblGridChange>
      </w:tblGrid>
      <w:tr>
        <w:trPr>
          <w:trHeight w:val="480" w:hRule="atLeast"/>
        </w:trPr>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Measure</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Mean</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SD</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𝛼</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(1)</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(2)</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(3)</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(4)</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(5)</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(6)</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(7)</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(8)</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(9)</w:t>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(10)</w:t>
            </w:r>
          </w:p>
        </w:tc>
      </w:tr>
      <w:tr>
        <w:trPr>
          <w:trHeight w:val="740" w:hRule="atLeast"/>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(1) Age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13.75</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10.83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(2) Gender: 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(3) Intelligence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0.45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0.68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(4) Years of 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11.40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3.49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(5) 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3.49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0.68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(6) 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0.66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(7) 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3.73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(8) 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3.85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0.51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(9) 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3.82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0.60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(10) Risk 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3.29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r>
      <w:tr>
        <w:trPr>
          <w:trHeight w:val="74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(11) Risk B</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4.29</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1.31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-.01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.05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-.02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.02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.02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-.03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.30</w:t>
            </w:r>
          </w:p>
        </w:tc>
      </w:tr>
    </w:tbl>
    <w:p w:rsidR="00000000" w:rsidDel="00000000" w:rsidP="00000000" w:rsidRDefault="00000000" w:rsidRPr="00000000" w14:paraId="000001A4">
      <w:pPr>
        <w:spacing w:line="240" w:lineRule="auto"/>
        <w:rPr/>
      </w:pPr>
      <w:r w:rsidDel="00000000" w:rsidR="00000000" w:rsidRPr="00000000">
        <w:rPr>
          <w:i w:val="1"/>
          <w:rtl w:val="0"/>
        </w:rPr>
        <w:t xml:space="preserve">Note.</w:t>
      </w:r>
      <w:r w:rsidDel="00000000" w:rsidR="00000000" w:rsidRPr="00000000">
        <w:rPr>
          <w:rtl w:val="0"/>
        </w:rPr>
        <w:t xml:space="preserve"> Data is based on the main sample (</w:t>
      </w:r>
      <w:r w:rsidDel="00000000" w:rsidR="00000000" w:rsidRPr="00000000">
        <w:rPr>
          <w:i w:val="1"/>
          <w:rtl w:val="0"/>
        </w:rPr>
        <w:t xml:space="preserve">n</w:t>
      </w:r>
      <w:r w:rsidDel="00000000" w:rsidR="00000000" w:rsidRPr="00000000">
        <w:rPr>
          <w:rtl w:val="0"/>
        </w:rPr>
        <w:t xml:space="preserve"> = 11,188). </w:t>
      </w:r>
      <w:r w:rsidDel="00000000" w:rsidR="00000000" w:rsidRPr="00000000">
        <w:rPr>
          <w:rtl w:val="0"/>
        </w:rPr>
        <w:t xml:space="preserve">𝛼: Cronbach’s alpha as a measure of internal consistency (age, gender, and years of education were only measured with one item and</w:t>
      </w:r>
      <w:r w:rsidDel="00000000" w:rsidR="00000000" w:rsidRPr="00000000">
        <w:rPr>
          <w:rtl w:val="0"/>
        </w:rPr>
        <w:t xml:space="preserve"> risk aversion is based on an adaptive hypothetical lottery choice task</w:t>
      </w:r>
      <w:r w:rsidDel="00000000" w:rsidR="00000000" w:rsidRPr="00000000">
        <w:rPr>
          <w:rtl w:val="0"/>
        </w:rPr>
        <w:t xml:space="preserve">. Cronbach’s alpha is therefore missing for these measures.)</w:t>
      </w:r>
      <w:r w:rsidDel="00000000" w:rsidR="00000000" w:rsidRPr="00000000">
        <w:rPr>
          <w:rtl w:val="0"/>
        </w:rPr>
        <w:t xml:space="preserve">. E: Extraversion, N: Neuroticism, C: Conscientiousness, A: Agreeableness, O: Openness. </w:t>
      </w:r>
      <w:r w:rsidDel="00000000" w:rsidR="00000000" w:rsidRPr="00000000">
        <w:rPr>
          <w:rtl w:val="0"/>
        </w:rPr>
        <w:t xml:space="preserve">Bold numbers are significant at </w:t>
      </w:r>
      <w:r w:rsidDel="00000000" w:rsidR="00000000" w:rsidRPr="00000000">
        <w:rPr>
          <w:i w:val="1"/>
          <w:rtl w:val="0"/>
        </w:rPr>
        <w:t xml:space="preserve">p</w:t>
      </w:r>
      <w:r w:rsidDel="00000000" w:rsidR="00000000" w:rsidRPr="00000000">
        <w:rPr>
          <w:rtl w:val="0"/>
        </w:rPr>
        <w:t xml:space="preserve"> &lt; .005.</w:t>
      </w:r>
      <w:r w:rsidDel="00000000" w:rsidR="00000000" w:rsidRPr="00000000">
        <w:br w:type="page"/>
      </w:r>
      <w:r w:rsidDel="00000000" w:rsidR="00000000" w:rsidRPr="00000000">
        <w:rPr>
          <w:rtl w:val="0"/>
        </w:rPr>
      </w:r>
    </w:p>
    <w:p w:rsidR="00000000" w:rsidDel="00000000" w:rsidP="00000000" w:rsidRDefault="00000000" w:rsidRPr="00000000" w14:paraId="000001A5">
      <w:pPr>
        <w:spacing w:line="480" w:lineRule="auto"/>
        <w:rPr>
          <w:b w:val="1"/>
        </w:rPr>
      </w:pPr>
      <w:r w:rsidDel="00000000" w:rsidR="00000000" w:rsidRPr="00000000">
        <w:rPr>
          <w:b w:val="1"/>
          <w:rtl w:val="0"/>
        </w:rPr>
        <w:t xml:space="preserve">Table 3</w:t>
      </w:r>
    </w:p>
    <w:p w:rsidR="00000000" w:rsidDel="00000000" w:rsidP="00000000" w:rsidRDefault="00000000" w:rsidRPr="00000000" w14:paraId="000001A6">
      <w:pPr>
        <w:spacing w:line="480" w:lineRule="auto"/>
        <w:rPr/>
      </w:pPr>
      <w:r w:rsidDel="00000000" w:rsidR="00000000" w:rsidRPr="00000000">
        <w:rPr>
          <w:i w:val="1"/>
          <w:rtl w:val="0"/>
        </w:rPr>
        <w:t xml:space="preserve">Model Comparisons for Birth Order Effects on Intelligence, Educational Attainment, Big Five, and Risk Aversion.</w:t>
      </w:r>
      <w:r w:rsidDel="00000000" w:rsidR="00000000" w:rsidRPr="00000000">
        <w:rPr>
          <w:rtl w:val="0"/>
        </w:rPr>
      </w:r>
    </w:p>
    <w:tbl>
      <w:tblPr>
        <w:tblStyle w:val="Table3"/>
        <w:tblW w:w="9014.999999999998" w:type="dxa"/>
        <w:jc w:val="left"/>
        <w:tblInd w:w="28.34645669291339"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15"/>
        <w:gridCol w:w="2385"/>
        <w:gridCol w:w="903.0000000000001"/>
        <w:gridCol w:w="903.0000000000001"/>
        <w:gridCol w:w="903.0000000000001"/>
        <w:gridCol w:w="903.0000000000001"/>
        <w:gridCol w:w="903.0000000000001"/>
        <w:tblGridChange w:id="0">
          <w:tblGrid>
            <w:gridCol w:w="2115"/>
            <w:gridCol w:w="2385"/>
            <w:gridCol w:w="903.0000000000001"/>
            <w:gridCol w:w="903.0000000000001"/>
            <w:gridCol w:w="903.0000000000001"/>
            <w:gridCol w:w="903.0000000000001"/>
            <w:gridCol w:w="903.0000000000001"/>
          </w:tblGrid>
        </w:tblGridChange>
      </w:tblGrid>
      <w:tr>
        <w:trPr>
          <w:trHeight w:val="420" w:hRule="atLeast"/>
        </w:trPr>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gridSpan w:val="5"/>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Model Comparison</w:t>
            </w:r>
          </w:p>
        </w:tc>
      </w:tr>
      <w:tr>
        <w:trPr>
          <w:trHeight w:val="210" w:hRule="atLeast"/>
        </w:trPr>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Outcome</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Model</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AIC</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BIC</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2">
            <w:pPr>
              <w:spacing w:line="240" w:lineRule="auto"/>
              <w:jc w:val="center"/>
              <w:rPr>
                <w:i w:val="1"/>
              </w:rPr>
            </w:pPr>
            <w:r w:rsidDel="00000000" w:rsidR="00000000" w:rsidRPr="00000000">
              <w:rPr>
                <w:i w:val="1"/>
                <w:rtl w:val="0"/>
              </w:rPr>
              <w:t xml:space="preserve">X</w:t>
            </w:r>
            <w:r w:rsidDel="00000000" w:rsidR="00000000" w:rsidRPr="00000000">
              <w:rPr>
                <w:i w:val="1"/>
                <w:vertAlign w:val="superscript"/>
                <w:rtl w:val="0"/>
              </w:rPr>
              <w:t xml:space="preserve">2</w:t>
            </w: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3">
            <w:pPr>
              <w:widowControl w:val="0"/>
              <w:spacing w:line="240" w:lineRule="auto"/>
              <w:jc w:val="center"/>
              <w:rPr>
                <w:i w:val="1"/>
              </w:rPr>
            </w:pPr>
            <w:r w:rsidDel="00000000" w:rsidR="00000000" w:rsidRPr="00000000">
              <w:rPr>
                <w:i w:val="1"/>
                <w:rtl w:val="0"/>
              </w:rPr>
              <w:t xml:space="preserve">df</w:t>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4">
            <w:pPr>
              <w:widowControl w:val="0"/>
              <w:spacing w:line="240" w:lineRule="auto"/>
              <w:jc w:val="center"/>
              <w:rPr>
                <w:i w:val="1"/>
              </w:rPr>
            </w:pPr>
            <w:r w:rsidDel="00000000" w:rsidR="00000000" w:rsidRPr="00000000">
              <w:rPr>
                <w:i w:val="1"/>
                <w:rtl w:val="0"/>
              </w:rPr>
              <w:t xml:space="preserve">p</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Intelligence</w:t>
            </w:r>
          </w:p>
          <w:p w:rsidR="00000000" w:rsidDel="00000000" w:rsidP="00000000" w:rsidRDefault="00000000" w:rsidRPr="00000000" w14:paraId="000001B6">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5,698 </w:t>
            </w:r>
            <w:r w:rsidDel="00000000" w:rsidR="00000000" w:rsidRPr="00000000">
              <w:rPr>
                <w:color w:val="0000ff"/>
                <w:rtl w:val="0"/>
              </w:rPr>
              <w:t xml:space="preserve">individuals</w:t>
            </w:r>
          </w:p>
          <w:p w:rsidR="00000000" w:rsidDel="00000000" w:rsidP="00000000" w:rsidRDefault="00000000" w:rsidRPr="00000000" w14:paraId="000001B7">
            <w:pPr>
              <w:widowControl w:val="0"/>
              <w:spacing w:line="240" w:lineRule="auto"/>
              <w:rPr>
                <w:color w:val="0000ff"/>
              </w:rPr>
            </w:pPr>
            <w:r w:rsidDel="00000000" w:rsidR="00000000" w:rsidRPr="00000000">
              <w:rPr>
                <w:color w:val="0000ff"/>
                <w:rtl w:val="0"/>
              </w:rPr>
              <w:t xml:space="preserve">in 3,643 families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14247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14320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B">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C">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D">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14247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14327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1.79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.18</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C5">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14253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14359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2.11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.72</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14253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14440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5.62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.85</w:t>
            </w:r>
          </w:p>
        </w:tc>
      </w:tr>
      <w:tr>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D3">
            <w:pPr>
              <w:widowControl w:val="0"/>
              <w:spacing w:line="240" w:lineRule="auto"/>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4">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5">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6">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7">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8">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9">
            <w:pPr>
              <w:widowControl w:val="0"/>
              <w:spacing w:line="240" w:lineRule="auto"/>
              <w:jc w:val="center"/>
              <w:rPr>
                <w:sz w:val="4"/>
                <w:szCs w:val="4"/>
              </w:rPr>
            </w:pPr>
            <w:r w:rsidDel="00000000" w:rsidR="00000000" w:rsidRPr="00000000">
              <w:rPr>
                <w:rtl w:val="0"/>
              </w:rPr>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Educational Attainment</w:t>
            </w:r>
          </w:p>
          <w:p w:rsidR="00000000" w:rsidDel="00000000" w:rsidP="00000000" w:rsidRDefault="00000000" w:rsidRPr="00000000" w14:paraId="000001DB">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6,035</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1DC">
            <w:pPr>
              <w:widowControl w:val="0"/>
              <w:spacing w:line="240" w:lineRule="auto"/>
              <w:rPr>
                <w:color w:val="0000ff"/>
              </w:rPr>
            </w:pPr>
            <w:r w:rsidDel="00000000" w:rsidR="00000000" w:rsidRPr="00000000">
              <w:rPr>
                <w:color w:val="0000ff"/>
                <w:rtl w:val="0"/>
              </w:rPr>
              <w:t xml:space="preserve">in 3,787 families</w:t>
            </w:r>
          </w:p>
          <w:p w:rsidR="00000000" w:rsidDel="00000000" w:rsidP="00000000" w:rsidRDefault="00000000" w:rsidRPr="00000000" w14:paraId="000001DD">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13356</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13430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1">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2">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3">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4">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13352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13432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6.34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.01</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13338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13446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21.48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&lt; .001</w:t>
            </w:r>
          </w:p>
        </w:tc>
      </w:tr>
      <w:tr>
        <w:trPr>
          <w:trHeight w:val="420" w:hRule="atLeast"/>
        </w:trP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2">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13353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13528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4.93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.90</w:t>
            </w:r>
          </w:p>
        </w:tc>
      </w:tr>
      <w:tr>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9">
            <w:pPr>
              <w:widowControl w:val="0"/>
              <w:spacing w:line="240" w:lineRule="auto"/>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A">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B">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C">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D">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E">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FF">
            <w:pPr>
              <w:widowControl w:val="0"/>
              <w:spacing w:line="240" w:lineRule="auto"/>
              <w:jc w:val="center"/>
              <w:rPr>
                <w:sz w:val="4"/>
                <w:szCs w:val="4"/>
              </w:rPr>
            </w:pPr>
            <w:r w:rsidDel="00000000" w:rsidR="00000000" w:rsidRPr="00000000">
              <w:rPr>
                <w:rtl w:val="0"/>
              </w:rPr>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00">
            <w:pPr>
              <w:widowControl w:val="0"/>
              <w:spacing w:line="240" w:lineRule="auto"/>
              <w:rPr/>
            </w:pPr>
            <w:r w:rsidDel="00000000" w:rsidR="00000000" w:rsidRPr="00000000">
              <w:rPr>
                <w:rtl w:val="0"/>
              </w:rPr>
              <w:t xml:space="preserve">Extraversion</w:t>
            </w:r>
          </w:p>
          <w:p w:rsidR="00000000" w:rsidDel="00000000" w:rsidP="00000000" w:rsidRDefault="00000000" w:rsidRPr="00000000" w14:paraId="00000201">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5,805</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202">
            <w:pPr>
              <w:widowControl w:val="0"/>
              <w:spacing w:line="240" w:lineRule="auto"/>
              <w:rPr>
                <w:color w:val="0000ff"/>
              </w:rPr>
            </w:pPr>
            <w:r w:rsidDel="00000000" w:rsidR="00000000" w:rsidRPr="00000000">
              <w:rPr>
                <w:color w:val="0000ff"/>
                <w:rtl w:val="0"/>
              </w:rPr>
              <w:t xml:space="preserve">in 3,687 families</w:t>
            </w:r>
          </w:p>
          <w:p w:rsidR="00000000" w:rsidDel="00000000" w:rsidP="00000000" w:rsidRDefault="00000000" w:rsidRPr="00000000" w14:paraId="00000203">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16605</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16679</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9">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0A">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16603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16683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4.06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.04</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16600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16706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11.43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.02</w:t>
            </w:r>
          </w:p>
        </w:tc>
      </w:tr>
      <w:tr>
        <w:trPr>
          <w:trHeight w:val="210" w:hRule="atLeast"/>
        </w:trP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18">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16617</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16790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3.21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.98</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Neuroticism</w:t>
            </w:r>
          </w:p>
          <w:p w:rsidR="00000000" w:rsidDel="00000000" w:rsidP="00000000" w:rsidRDefault="00000000" w:rsidRPr="00000000" w14:paraId="00000220">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5,805</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221">
            <w:pPr>
              <w:widowControl w:val="0"/>
              <w:spacing w:line="240" w:lineRule="auto"/>
              <w:rPr>
                <w:color w:val="0000ff"/>
              </w:rPr>
            </w:pPr>
            <w:r w:rsidDel="00000000" w:rsidR="00000000" w:rsidRPr="00000000">
              <w:rPr>
                <w:color w:val="0000ff"/>
                <w:rtl w:val="0"/>
              </w:rPr>
              <w:t xml:space="preserve">in 3,687 families</w:t>
            </w:r>
          </w:p>
          <w:p w:rsidR="00000000" w:rsidDel="00000000" w:rsidP="00000000" w:rsidRDefault="00000000" w:rsidRPr="00000000" w14:paraId="00000222">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16235</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16308</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6">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8">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29">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16237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16317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0.11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.74</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30">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16234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16340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11.14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.03</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37">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16243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16416</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10.72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.38</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3E">
            <w:pPr>
              <w:widowControl w:val="0"/>
              <w:spacing w:line="240" w:lineRule="auto"/>
              <w:rPr/>
            </w:pPr>
            <w:r w:rsidDel="00000000" w:rsidR="00000000" w:rsidRPr="00000000">
              <w:rPr>
                <w:rtl w:val="0"/>
              </w:rPr>
              <w:t xml:space="preserve">Conscientiousness</w:t>
            </w:r>
          </w:p>
          <w:p w:rsidR="00000000" w:rsidDel="00000000" w:rsidP="00000000" w:rsidRDefault="00000000" w:rsidRPr="00000000" w14:paraId="0000023F">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5,805</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240">
            <w:pPr>
              <w:widowControl w:val="0"/>
              <w:spacing w:line="240" w:lineRule="auto"/>
              <w:rPr>
                <w:color w:val="0000ff"/>
              </w:rPr>
            </w:pPr>
            <w:r w:rsidDel="00000000" w:rsidR="00000000" w:rsidRPr="00000000">
              <w:rPr>
                <w:color w:val="0000ff"/>
                <w:rtl w:val="0"/>
              </w:rPr>
              <w:t xml:space="preserve">in 3,687 families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16366</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16440</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8">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4A">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16364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16444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3.79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.05</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51">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16372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16478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0.80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.94</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16375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16548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16.83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.08</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5F">
            <w:pPr>
              <w:widowControl w:val="0"/>
              <w:spacing w:line="240" w:lineRule="auto"/>
              <w:rPr/>
            </w:pPr>
            <w:r w:rsidDel="00000000" w:rsidR="00000000" w:rsidRPr="00000000">
              <w:rPr>
                <w:rtl w:val="0"/>
              </w:rPr>
              <w:t xml:space="preserve">Agreeableness</w:t>
            </w:r>
          </w:p>
          <w:p w:rsidR="00000000" w:rsidDel="00000000" w:rsidP="00000000" w:rsidRDefault="00000000" w:rsidRPr="00000000" w14:paraId="00000260">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5,805</w:t>
            </w:r>
            <w:r w:rsidDel="00000000" w:rsidR="00000000" w:rsidRPr="00000000">
              <w:rPr>
                <w:color w:val="0000ff"/>
                <w:rtl w:val="0"/>
              </w:rPr>
              <w:t xml:space="preserve"> individuals</w:t>
            </w:r>
          </w:p>
          <w:p w:rsidR="00000000" w:rsidDel="00000000" w:rsidP="00000000" w:rsidRDefault="00000000" w:rsidRPr="00000000" w14:paraId="00000261">
            <w:pPr>
              <w:widowControl w:val="0"/>
              <w:spacing w:line="240" w:lineRule="auto"/>
              <w:rPr>
                <w:color w:val="0000ff"/>
              </w:rPr>
            </w:pPr>
            <w:r w:rsidDel="00000000" w:rsidR="00000000" w:rsidRPr="00000000">
              <w:rPr>
                <w:color w:val="0000ff"/>
                <w:rtl w:val="0"/>
              </w:rPr>
              <w:t xml:space="preserve">in 3,687 families</w:t>
            </w:r>
          </w:p>
          <w:p w:rsidR="00000000" w:rsidDel="00000000" w:rsidP="00000000" w:rsidRDefault="00000000" w:rsidRPr="00000000" w14:paraId="00000262">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16314</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16387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6">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8">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69">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16316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16396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0.05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.82</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70">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16321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16428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2.83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.59</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77">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16334</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16508</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6.65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.76</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7E">
            <w:pPr>
              <w:widowControl w:val="0"/>
              <w:spacing w:line="240" w:lineRule="auto"/>
              <w:rPr/>
            </w:pPr>
            <w:r w:rsidDel="00000000" w:rsidR="00000000" w:rsidRPr="00000000">
              <w:rPr>
                <w:rtl w:val="0"/>
              </w:rPr>
              <w:t xml:space="preserve">Openness</w:t>
            </w:r>
          </w:p>
          <w:p w:rsidR="00000000" w:rsidDel="00000000" w:rsidP="00000000" w:rsidRDefault="00000000" w:rsidRPr="00000000" w14:paraId="0000027F">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5,805</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280">
            <w:pPr>
              <w:widowControl w:val="0"/>
              <w:spacing w:line="240" w:lineRule="auto"/>
              <w:rPr>
                <w:color w:val="0000ff"/>
              </w:rPr>
            </w:pPr>
            <w:r w:rsidDel="00000000" w:rsidR="00000000" w:rsidRPr="00000000">
              <w:rPr>
                <w:color w:val="0000ff"/>
                <w:rtl w:val="0"/>
              </w:rPr>
              <w:t xml:space="preserve">in 3,687 families</w:t>
            </w:r>
          </w:p>
          <w:p w:rsidR="00000000" w:rsidDel="00000000" w:rsidP="00000000" w:rsidRDefault="00000000" w:rsidRPr="00000000" w14:paraId="00000281">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15673</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15746</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5">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6">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7">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88">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15675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15755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0.34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.56</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8F">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15678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15785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4.72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.32</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96">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15692</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15865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6.55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.77</w:t>
            </w:r>
          </w:p>
        </w:tc>
      </w:tr>
      <w:tr>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9D">
            <w:pPr>
              <w:widowControl w:val="0"/>
              <w:spacing w:line="240" w:lineRule="auto"/>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E">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9F">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0">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1">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2">
            <w:pPr>
              <w:widowControl w:val="0"/>
              <w:spacing w:line="240" w:lineRule="auto"/>
              <w:jc w:val="center"/>
              <w:rPr>
                <w:sz w:val="4"/>
                <w:szCs w:val="4"/>
              </w:rPr>
            </w:pPr>
            <w:r w:rsidDel="00000000" w:rsidR="00000000" w:rsidRPr="00000000">
              <w:rPr>
                <w:rtl w:val="0"/>
              </w:rPr>
            </w:r>
          </w:p>
        </w:tc>
        <w:tc>
          <w:tcPr>
            <w:tcBorders>
              <w:top w:color="000000" w:space="0" w:sz="8" w:val="single"/>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3">
            <w:pPr>
              <w:widowControl w:val="0"/>
              <w:spacing w:line="240" w:lineRule="auto"/>
              <w:jc w:val="center"/>
              <w:rPr>
                <w:sz w:val="4"/>
                <w:szCs w:val="4"/>
              </w:rPr>
            </w:pPr>
            <w:r w:rsidDel="00000000" w:rsidR="00000000" w:rsidRPr="00000000">
              <w:rPr>
                <w:rtl w:val="0"/>
              </w:rPr>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Risk A</w:t>
            </w:r>
          </w:p>
          <w:p w:rsidR="00000000" w:rsidDel="00000000" w:rsidP="00000000" w:rsidRDefault="00000000" w:rsidRPr="00000000" w14:paraId="000002A5">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5,232</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2A6">
            <w:pPr>
              <w:widowControl w:val="0"/>
              <w:spacing w:line="240" w:lineRule="auto"/>
              <w:rPr>
                <w:color w:val="0000ff"/>
              </w:rPr>
            </w:pPr>
            <w:r w:rsidDel="00000000" w:rsidR="00000000" w:rsidRPr="00000000">
              <w:rPr>
                <w:color w:val="0000ff"/>
                <w:rtl w:val="0"/>
              </w:rPr>
              <w:t xml:space="preserve">in 3,425 families</w:t>
            </w:r>
          </w:p>
          <w:p w:rsidR="00000000" w:rsidDel="00000000" w:rsidP="00000000" w:rsidRDefault="00000000" w:rsidRPr="00000000" w14:paraId="000002A7">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14385</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14457</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B">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C">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D">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AE">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14386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14465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0.05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.82</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B5">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14392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14497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2.06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.73</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BC">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14395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14565</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17.69</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.06</w:t>
            </w:r>
          </w:p>
        </w:tc>
      </w:tr>
      <w:tr>
        <w:tc>
          <w:tcPr>
            <w:vMerge w:val="restart"/>
            <w:tcBorders>
              <w:top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C3">
            <w:pPr>
              <w:widowControl w:val="0"/>
              <w:spacing w:line="240" w:lineRule="auto"/>
              <w:rPr/>
            </w:pPr>
            <w:r w:rsidDel="00000000" w:rsidR="00000000" w:rsidRPr="00000000">
              <w:rPr>
                <w:rtl w:val="0"/>
              </w:rPr>
              <w:t xml:space="preserve">Risk B</w:t>
            </w:r>
          </w:p>
          <w:p w:rsidR="00000000" w:rsidDel="00000000" w:rsidP="00000000" w:rsidRDefault="00000000" w:rsidRPr="00000000" w14:paraId="000002C4">
            <w:pPr>
              <w:widowControl w:val="0"/>
              <w:spacing w:line="240" w:lineRule="auto"/>
              <w:rPr>
                <w:color w:val="0000ff"/>
              </w:rPr>
            </w:pPr>
            <w:r w:rsidDel="00000000" w:rsidR="00000000" w:rsidRPr="00000000">
              <w:rPr>
                <w:i w:val="1"/>
                <w:rtl w:val="0"/>
              </w:rPr>
              <w:t xml:space="preserve">n</w:t>
            </w:r>
            <w:r w:rsidDel="00000000" w:rsidR="00000000" w:rsidRPr="00000000">
              <w:rPr>
                <w:rtl w:val="0"/>
              </w:rPr>
              <w:t xml:space="preserve"> = 5,492</w:t>
            </w:r>
            <w:r w:rsidDel="00000000" w:rsidR="00000000" w:rsidRPr="00000000">
              <w:rPr>
                <w:rtl w:val="0"/>
              </w:rPr>
              <w:t xml:space="preserve"> </w:t>
            </w:r>
            <w:r w:rsidDel="00000000" w:rsidR="00000000" w:rsidRPr="00000000">
              <w:rPr>
                <w:color w:val="0000ff"/>
                <w:rtl w:val="0"/>
              </w:rPr>
              <w:t xml:space="preserve">individuals</w:t>
            </w:r>
          </w:p>
          <w:p w:rsidR="00000000" w:rsidDel="00000000" w:rsidP="00000000" w:rsidRDefault="00000000" w:rsidRPr="00000000" w14:paraId="000002C5">
            <w:pPr>
              <w:widowControl w:val="0"/>
              <w:spacing w:line="240" w:lineRule="auto"/>
              <w:rPr>
                <w:color w:val="0000ff"/>
              </w:rPr>
            </w:pPr>
            <w:r w:rsidDel="00000000" w:rsidR="00000000" w:rsidRPr="00000000">
              <w:rPr>
                <w:color w:val="0000ff"/>
                <w:rtl w:val="0"/>
              </w:rPr>
              <w:t xml:space="preserve">in 3,562 families</w:t>
            </w:r>
          </w:p>
          <w:p w:rsidR="00000000" w:rsidDel="00000000" w:rsidP="00000000" w:rsidRDefault="00000000" w:rsidRPr="00000000" w14:paraId="000002C6">
            <w:pPr>
              <w:widowControl w:val="0"/>
              <w:spacing w:line="240" w:lineRule="auto"/>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Covariates</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14888</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14961</w:t>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A">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B">
            <w:pPr>
              <w:widowControl w:val="0"/>
              <w:spacing w:line="240" w:lineRule="auto"/>
              <w:jc w:val="center"/>
              <w:rPr/>
            </w:pPr>
            <w:r w:rsidDel="00000000" w:rsidR="00000000" w:rsidRPr="00000000">
              <w:rPr>
                <w:rtl w:val="0"/>
              </w:rPr>
            </w:r>
          </w:p>
        </w:tc>
        <w:tc>
          <w:tcPr>
            <w:tcBorders>
              <w:top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C">
            <w:pPr>
              <w:widowControl w:val="0"/>
              <w:spacing w:line="240" w:lineRule="auto"/>
              <w:jc w:val="center"/>
              <w:rPr/>
            </w:pPr>
            <w:r w:rsidDel="00000000" w:rsidR="00000000" w:rsidRPr="00000000">
              <w:rPr>
                <w:rtl w:val="0"/>
              </w:rPr>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CD">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Linear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14890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14970</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0.002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.96</w:t>
            </w:r>
          </w:p>
        </w:tc>
      </w:tr>
      <w:tr>
        <w:tc>
          <w:tcPr>
            <w:vMerge w:val="continue"/>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D4">
            <w:pPr>
              <w:widowControl w:val="0"/>
              <w:spacing w:line="240" w:lineRule="auto"/>
              <w:jc w:val="center"/>
              <w:rPr/>
            </w:pP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Categorical birth order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14896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15001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2.66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.61</w:t>
            </w:r>
          </w:p>
        </w:tc>
      </w:tr>
      <w:tr>
        <w:tc>
          <w:tcPr>
            <w:vMerge w:val="continue"/>
            <w:tcBorders>
              <w:bottom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2DB">
            <w:pPr>
              <w:widowControl w:val="0"/>
              <w:spacing w:line="240" w:lineRule="auto"/>
              <w:jc w:val="center"/>
              <w:rPr/>
            </w:pPr>
            <w:r w:rsidDel="00000000" w:rsidR="00000000" w:rsidRPr="00000000">
              <w:rPr>
                <w:rtl w:val="0"/>
              </w:rPr>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Interaction</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14901</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15073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14.83</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10</w:t>
            </w:r>
          </w:p>
        </w:tc>
        <w:tc>
          <w:tcPr>
            <w:tcBorders>
              <w:bottom w:color="000000" w:space="0" w:sz="8" w:val="single"/>
            </w:tcBorders>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.14</w:t>
            </w:r>
          </w:p>
        </w:tc>
      </w:tr>
    </w:tbl>
    <w:p w:rsidR="00000000" w:rsidDel="00000000" w:rsidP="00000000" w:rsidRDefault="00000000" w:rsidRPr="00000000" w14:paraId="000002E2">
      <w:pPr>
        <w:spacing w:line="240" w:lineRule="auto"/>
        <w:rPr/>
      </w:pPr>
      <w:r w:rsidDel="00000000" w:rsidR="00000000" w:rsidRPr="00000000">
        <w:rPr>
          <w:i w:val="1"/>
          <w:rtl w:val="0"/>
        </w:rPr>
        <w:t xml:space="preserve">Note</w:t>
      </w:r>
      <w:r w:rsidDel="00000000" w:rsidR="00000000" w:rsidRPr="00000000">
        <w:rPr>
          <w:rtl w:val="0"/>
        </w:rPr>
        <w:t xml:space="preserve">. The covariates model included the categorical effect of sibship size (effects of sibship sizes 2, 3, 4, 5, and over 5), self-reported gender, a third-order polynomial for age, and a family random effect. The linear birth order model added birth order as a linear predictor, the categorical model added birth order as a categorical predictor (effects of birth orders 1, 2, 3, 4, 5, and over 5), </w:t>
      </w:r>
      <w:r w:rsidDel="00000000" w:rsidR="00000000" w:rsidRPr="00000000">
        <w:rPr>
          <w:color w:val="0000ff"/>
          <w:rtl w:val="0"/>
        </w:rPr>
        <w:t xml:space="preserve">and </w:t>
      </w:r>
      <w:r w:rsidDel="00000000" w:rsidR="00000000" w:rsidRPr="00000000">
        <w:rPr>
          <w:rtl w:val="0"/>
        </w:rPr>
        <w:t xml:space="preserve">the interaction model included the interaction of the categorical birth order and the categorical sibship size. The linear birth order model was compared to the covariates model, the categorical birth order model was compared to the linear birth order model, and the interaction model was compared to the categorical birth order model. Sample sizes differed slightly because not all individuals completed all outcome measurements. </w:t>
      </w:r>
      <w:r w:rsidDel="00000000" w:rsidR="00000000" w:rsidRPr="00000000">
        <w:rPr>
          <w:i w:val="1"/>
          <w:rtl w:val="0"/>
        </w:rPr>
        <w:t xml:space="preserve">AIC </w:t>
      </w:r>
      <w:r w:rsidDel="00000000" w:rsidR="00000000" w:rsidRPr="00000000">
        <w:rPr>
          <w:rtl w:val="0"/>
        </w:rPr>
        <w:t xml:space="preserve">= Akaike information criterion, </w:t>
      </w:r>
      <w:r w:rsidDel="00000000" w:rsidR="00000000" w:rsidRPr="00000000">
        <w:rPr>
          <w:i w:val="1"/>
          <w:rtl w:val="0"/>
        </w:rPr>
        <w:t xml:space="preserve">BIC</w:t>
      </w:r>
      <w:r w:rsidDel="00000000" w:rsidR="00000000" w:rsidRPr="00000000">
        <w:rPr>
          <w:rtl w:val="0"/>
        </w:rPr>
        <w:t xml:space="preserve"> = Bayesian information criterion, </w:t>
      </w:r>
      <w:r w:rsidDel="00000000" w:rsidR="00000000" w:rsidRPr="00000000">
        <w:rPr>
          <w:i w:val="1"/>
          <w:rtl w:val="0"/>
        </w:rPr>
        <w:t xml:space="preserve">df</w:t>
      </w:r>
      <w:r w:rsidDel="00000000" w:rsidR="00000000" w:rsidRPr="00000000">
        <w:rPr>
          <w:rtl w:val="0"/>
        </w:rPr>
        <w:t xml:space="preserve"> = degrees of freedom.</w:t>
      </w:r>
    </w:p>
    <w:p w:rsidR="00000000" w:rsidDel="00000000" w:rsidP="00000000" w:rsidRDefault="00000000" w:rsidRPr="00000000" w14:paraId="000002E3">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2E4">
      <w:pPr>
        <w:widowControl w:val="0"/>
        <w:spacing w:line="240" w:lineRule="auto"/>
        <w:rPr>
          <w:color w:val="0000ff"/>
        </w:rPr>
      </w:pPr>
      <w:r w:rsidDel="00000000" w:rsidR="00000000" w:rsidRPr="00000000">
        <w:rPr>
          <w:b w:val="1"/>
          <w:color w:val="0000ff"/>
          <w:rtl w:val="0"/>
        </w:rPr>
        <w:t xml:space="preserve">Figure 1</w:t>
      </w:r>
      <w:r w:rsidDel="00000000" w:rsidR="00000000" w:rsidRPr="00000000">
        <w:rPr>
          <w:rtl w:val="0"/>
        </w:rPr>
      </w:r>
    </w:p>
    <w:p w:rsidR="00000000" w:rsidDel="00000000" w:rsidP="00000000" w:rsidRDefault="00000000" w:rsidRPr="00000000" w14:paraId="000002E5">
      <w:pPr>
        <w:widowControl w:val="0"/>
        <w:spacing w:line="240" w:lineRule="auto"/>
        <w:rPr>
          <w:color w:val="0000ff"/>
        </w:rPr>
      </w:pPr>
      <w:r w:rsidDel="00000000" w:rsidR="00000000" w:rsidRPr="00000000">
        <w:rPr>
          <w:rtl w:val="0"/>
        </w:rPr>
      </w:r>
    </w:p>
    <w:p w:rsidR="00000000" w:rsidDel="00000000" w:rsidP="00000000" w:rsidRDefault="00000000" w:rsidRPr="00000000" w14:paraId="000002E6">
      <w:pPr>
        <w:widowControl w:val="0"/>
        <w:spacing w:line="240" w:lineRule="auto"/>
        <w:rPr>
          <w:color w:val="0000ff"/>
        </w:rPr>
      </w:pPr>
      <w:r w:rsidDel="00000000" w:rsidR="00000000" w:rsidRPr="00000000">
        <w:rPr>
          <w:i w:val="1"/>
          <w:color w:val="0000ff"/>
          <w:rtl w:val="0"/>
        </w:rPr>
        <w:t xml:space="preserve">Effect Size Estimates in Standard Deviations for the Linear Effect of Birth Order</w:t>
      </w: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drawing>
          <wp:inline distB="114300" distT="114300" distL="114300" distR="114300">
            <wp:extent cx="5734050" cy="2959100"/>
            <wp:effectExtent b="0" l="0" r="0" t="0"/>
            <wp:docPr id="2" name="image2.png"/>
            <a:graphic>
              <a:graphicData uri="http://schemas.openxmlformats.org/drawingml/2006/picture">
                <pic:pic>
                  <pic:nvPicPr>
                    <pic:cNvPr id="0" name="image2.png"/>
                    <pic:cNvPicPr preferRelativeResize="0"/>
                  </pic:nvPicPr>
                  <pic:blipFill>
                    <a:blip r:embed="rId145"/>
                    <a:srcRect b="0" l="0" r="0" t="0"/>
                    <a:stretch>
                      <a:fillRect/>
                    </a:stretch>
                  </pic:blipFill>
                  <pic:spPr>
                    <a:xfrm>
                      <a:off x="0" y="0"/>
                      <a:ext cx="5734050" cy="2959100"/>
                    </a:xfrm>
                    <a:prstGeom prst="rect"/>
                    <a:ln/>
                  </pic:spPr>
                </pic:pic>
              </a:graphicData>
            </a:graphic>
          </wp:inline>
        </w:drawing>
      </w:r>
      <w:r w:rsidDel="00000000" w:rsidR="00000000" w:rsidRPr="00000000">
        <w:rPr>
          <w:i w:val="1"/>
          <w:rtl w:val="0"/>
        </w:rPr>
        <w:t xml:space="preserve">Note</w:t>
      </w:r>
      <w:r w:rsidDel="00000000" w:rsidR="00000000" w:rsidRPr="00000000">
        <w:rPr>
          <w:i w:val="1"/>
          <w:rtl w:val="0"/>
        </w:rPr>
        <w:t xml:space="preserve">. </w:t>
      </w:r>
      <w:r w:rsidDel="00000000" w:rsidR="00000000" w:rsidRPr="00000000">
        <w:rPr>
          <w:rtl w:val="0"/>
        </w:rPr>
        <w:t xml:space="preserve">Effect size and 99.5% confidence intervals from linear mixed effects models with the categorical effect of sibship size (effects of sibship sizes 2, 3, 4, 5, and over 5), birth order, gender, and a third-order polynomial effect of age as fixed effects and maternal identity as random effect are shown.</w:t>
      </w:r>
      <w:r w:rsidDel="00000000" w:rsidR="00000000" w:rsidRPr="00000000">
        <w:rPr>
          <w:rtl w:val="0"/>
        </w:rPr>
        <w:t xml:space="preserve"> The dotted line shows an estimate of the linear birth order effect on intelligence (</w:t>
      </w:r>
      <w:r w:rsidDel="00000000" w:rsidR="00000000" w:rsidRPr="00000000">
        <w:rPr>
          <w:i w:val="1"/>
          <w:rtl w:val="0"/>
        </w:rPr>
        <w:t xml:space="preserve">d</w:t>
      </w:r>
      <w:r w:rsidDel="00000000" w:rsidR="00000000" w:rsidRPr="00000000">
        <w:rPr>
          <w:rtl w:val="0"/>
        </w:rPr>
        <w:t xml:space="preserve"> = -0.14) and the grey area shows the 99.5% confidence interval [-0.20, -0.07] based on a within-family analysis in a Western sample </w:t>
      </w:r>
      <w:r w:rsidDel="00000000" w:rsidR="00000000" w:rsidRPr="00000000">
        <w:rPr>
          <w:rtl w:val="0"/>
        </w:rPr>
        <w:t xml:space="preserve">(Rohrer et al., 2015).</w:t>
      </w:r>
      <w:r w:rsidDel="00000000" w:rsidR="00000000" w:rsidRPr="00000000">
        <w:rPr>
          <w:rtl w:val="0"/>
        </w:rPr>
      </w:r>
    </w:p>
    <w:p w:rsidR="00000000" w:rsidDel="00000000" w:rsidP="00000000" w:rsidRDefault="00000000" w:rsidRPr="00000000" w14:paraId="000002E8">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2E9">
      <w:pPr>
        <w:spacing w:line="480" w:lineRule="auto"/>
        <w:rPr>
          <w:b w:val="1"/>
          <w:color w:val="0000ff"/>
        </w:rPr>
      </w:pPr>
      <w:r w:rsidDel="00000000" w:rsidR="00000000" w:rsidRPr="00000000">
        <w:rPr>
          <w:b w:val="1"/>
          <w:color w:val="0000ff"/>
          <w:rtl w:val="0"/>
        </w:rPr>
        <w:t xml:space="preserve">Figure 2</w:t>
      </w:r>
    </w:p>
    <w:p w:rsidR="00000000" w:rsidDel="00000000" w:rsidP="00000000" w:rsidRDefault="00000000" w:rsidRPr="00000000" w14:paraId="000002EA">
      <w:pPr>
        <w:spacing w:line="480" w:lineRule="auto"/>
        <w:rPr>
          <w:i w:val="1"/>
          <w:color w:val="0000ff"/>
        </w:rPr>
      </w:pPr>
      <w:r w:rsidDel="00000000" w:rsidR="00000000" w:rsidRPr="00000000">
        <w:rPr>
          <w:i w:val="1"/>
          <w:color w:val="0000ff"/>
          <w:rtl w:val="0"/>
        </w:rPr>
        <w:t xml:space="preserve">Interaction Effects of Sibship Size and Birth Order Position on Intelligence, Educational Attainment, Big Five, and Risk Aversion</w:t>
      </w:r>
    </w:p>
    <w:p w:rsidR="00000000" w:rsidDel="00000000" w:rsidP="00000000" w:rsidRDefault="00000000" w:rsidRPr="00000000" w14:paraId="000002EB">
      <w:pPr>
        <w:spacing w:line="480" w:lineRule="auto"/>
        <w:rPr/>
      </w:pPr>
      <w:r w:rsidDel="00000000" w:rsidR="00000000" w:rsidRPr="00000000">
        <w:rPr/>
        <w:drawing>
          <wp:inline distB="114300" distT="114300" distL="114300" distR="114300">
            <wp:extent cx="5734050" cy="6616700"/>
            <wp:effectExtent b="0" l="0" r="0" t="0"/>
            <wp:docPr id="1" name="image1.png"/>
            <a:graphic>
              <a:graphicData uri="http://schemas.openxmlformats.org/drawingml/2006/picture">
                <pic:pic>
                  <pic:nvPicPr>
                    <pic:cNvPr id="0" name="image1.png"/>
                    <pic:cNvPicPr preferRelativeResize="0"/>
                  </pic:nvPicPr>
                  <pic:blipFill>
                    <a:blip r:embed="rId146"/>
                    <a:srcRect b="0" l="0" r="0" t="0"/>
                    <a:stretch>
                      <a:fillRect/>
                    </a:stretch>
                  </pic:blipFill>
                  <pic:spPr>
                    <a:xfrm>
                      <a:off x="0" y="0"/>
                      <a:ext cx="573405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line="240" w:lineRule="auto"/>
        <w:rPr/>
      </w:pPr>
      <w:r w:rsidDel="00000000" w:rsidR="00000000" w:rsidRPr="00000000">
        <w:rPr>
          <w:i w:val="1"/>
          <w:rtl w:val="0"/>
        </w:rPr>
        <w:t xml:space="preserve">Note</w:t>
      </w:r>
      <w:r w:rsidDel="00000000" w:rsidR="00000000" w:rsidRPr="00000000">
        <w:rPr>
          <w:i w:val="1"/>
          <w:rtl w:val="0"/>
        </w:rPr>
        <w:t xml:space="preserve">.</w:t>
      </w:r>
      <w:r w:rsidDel="00000000" w:rsidR="00000000" w:rsidRPr="00000000">
        <w:rPr>
          <w:rtl w:val="0"/>
        </w:rPr>
        <w:t xml:space="preserve"> Predicted mean scores and 99.5% confidence intervals from linear mixed effects models with sibship size, birth order, gender, and a third-order polynomial effect of age as fixed effects and maternal identity as random effect are displayed for (a.) intelligence, (b.) educational attainment, (c.) extraversion, (d.) neuroticism, (e.) conscientiousness, (f.) agreeableness, (g.) openness, and (h.–i.) risk aversion. All outcome measurements are</w:t>
      </w:r>
      <w:r w:rsidDel="00000000" w:rsidR="00000000" w:rsidRPr="00000000">
        <w:rPr>
          <w:rtl w:val="0"/>
        </w:rPr>
        <w:t xml:space="preserve"> z-standardized</w:t>
      </w:r>
      <w:r w:rsidDel="00000000" w:rsidR="00000000" w:rsidRPr="00000000">
        <w:rPr>
          <w:rtl w:val="0"/>
        </w:rPr>
        <w:t xml:space="preserve"> based on the full sample. Numbers in parentheses show sample size.</w:t>
      </w:r>
    </w:p>
    <w:p w:rsidR="00000000" w:rsidDel="00000000" w:rsidP="00000000" w:rsidRDefault="00000000" w:rsidRPr="00000000" w14:paraId="000002ED">
      <w:pPr>
        <w:spacing w:line="240" w:lineRule="auto"/>
        <w:rPr/>
      </w:pPr>
      <w:r w:rsidDel="00000000" w:rsidR="00000000" w:rsidRPr="00000000">
        <w:rPr>
          <w:rtl w:val="0"/>
        </w:rPr>
      </w:r>
    </w:p>
    <w:p w:rsidR="00000000" w:rsidDel="00000000" w:rsidP="00000000" w:rsidRDefault="00000000" w:rsidRPr="00000000" w14:paraId="000002EE">
      <w:pPr>
        <w:widowControl w:val="0"/>
        <w:spacing w:line="480" w:lineRule="auto"/>
        <w:ind w:left="0" w:firstLine="0"/>
        <w:jc w:val="left"/>
        <w:rPr>
          <w:b w:val="1"/>
        </w:rPr>
      </w:pPr>
      <w:r w:rsidDel="00000000" w:rsidR="00000000" w:rsidRPr="00000000">
        <w:rPr>
          <w:rtl w:val="0"/>
        </w:rPr>
      </w:r>
    </w:p>
    <w:sectPr>
      <w:headerReference r:id="rId147" w:type="default"/>
      <w:headerReference r:id="rId148" w:type="first"/>
      <w:footerReference r:id="rId149"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study by Calimeris and Peters (2017) used an earlier wave of the data used in the present article. However, it adjusted for educational attainment (which is arguably causally affected by intelligence and should thus not be controlled for) and the number of older brothers and sisters (the sum of which yields birth order, which was estimated as a nonlinear effect). The analysis was thus controlled for the independent variable of interest, which unfortunately </w:t>
      </w:r>
      <w:r w:rsidDel="00000000" w:rsidR="00000000" w:rsidRPr="00000000">
        <w:rPr>
          <w:color w:val="0000ff"/>
          <w:sz w:val="20"/>
          <w:szCs w:val="20"/>
          <w:rtl w:val="0"/>
        </w:rPr>
        <w:t xml:space="preserve">rules out</w:t>
      </w:r>
      <w:r w:rsidDel="00000000" w:rsidR="00000000" w:rsidRPr="00000000">
        <w:rPr>
          <w:sz w:val="20"/>
          <w:szCs w:val="20"/>
          <w:rtl w:val="0"/>
        </w:rPr>
        <w:t xml:space="preserve"> a meaningful interpretation of their results.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tabs>
        <w:tab w:val="right" w:pos="9060"/>
      </w:tabs>
      <w:rPr/>
    </w:pPr>
    <w:r w:rsidDel="00000000" w:rsidR="00000000" w:rsidRPr="00000000">
      <w:rPr>
        <w:rtl w:val="0"/>
      </w:rPr>
    </w:r>
  </w:p>
  <w:p w:rsidR="00000000" w:rsidDel="00000000" w:rsidP="00000000" w:rsidRDefault="00000000" w:rsidRPr="00000000" w14:paraId="000002F0">
    <w:pPr>
      <w:tabs>
        <w:tab w:val="right" w:pos="9060"/>
      </w:tabs>
      <w:rPr/>
    </w:pPr>
    <w:r w:rsidDel="00000000" w:rsidR="00000000" w:rsidRPr="00000000">
      <w:rPr>
        <w:rtl w:val="0"/>
      </w:rPr>
      <w:t xml:space="preserve">BIRTH ORDER EFFE</w:t>
    </w:r>
    <w:r w:rsidDel="00000000" w:rsidR="00000000" w:rsidRPr="00000000">
      <w:rPr>
        <w:rtl w:val="0"/>
      </w:rPr>
      <w:t xml:space="preserve">CTS IN INDONESIA</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tabs>
        <w:tab w:val="right" w:pos="9060"/>
      </w:tabs>
      <w:rPr/>
    </w:pPr>
    <w:r w:rsidDel="00000000" w:rsidR="00000000" w:rsidRPr="00000000">
      <w:rPr>
        <w:rtl w:val="0"/>
      </w:rPr>
    </w:r>
  </w:p>
  <w:p w:rsidR="00000000" w:rsidDel="00000000" w:rsidP="00000000" w:rsidRDefault="00000000" w:rsidRPr="00000000" w14:paraId="000002F2">
    <w:pPr>
      <w:tabs>
        <w:tab w:val="right" w:pos="9060"/>
      </w:tabs>
      <w:rPr/>
    </w:pPr>
    <w:r w:rsidDel="00000000" w:rsidR="00000000" w:rsidRPr="00000000">
      <w:rPr>
        <w:rtl w:val="0"/>
      </w:rPr>
      <w:t xml:space="preserve">Running Head: </w:t>
    </w:r>
    <w:r w:rsidDel="00000000" w:rsidR="00000000" w:rsidRPr="00000000">
      <w:rPr>
        <w:rtl w:val="0"/>
      </w:rPr>
      <w:t xml:space="preserve">BIRTH ORDER EFFE</w:t>
    </w:r>
    <w:r w:rsidDel="00000000" w:rsidR="00000000" w:rsidRPr="00000000">
      <w:rPr>
        <w:rtl w:val="0"/>
      </w:rPr>
      <w:t xml:space="preserve">CTS IN INDONESIA</w:t>
    </w:r>
    <w:r w:rsidDel="00000000" w:rsidR="00000000" w:rsidRPr="00000000">
      <w:rPr>
        <w:rtl w:val="0"/>
      </w:rPr>
      <w:tab/>
    </w:r>
  </w:p>
  <w:p w:rsidR="00000000" w:rsidDel="00000000" w:rsidP="00000000" w:rsidRDefault="00000000" w:rsidRPr="00000000" w14:paraId="000002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jyDGIm/tcc0" TargetMode="External"/><Relationship Id="rId42" Type="http://schemas.openxmlformats.org/officeDocument/2006/relationships/hyperlink" Target="https://paperpile.com/c/jyDGIm/IHKL" TargetMode="External"/><Relationship Id="rId41" Type="http://schemas.openxmlformats.org/officeDocument/2006/relationships/hyperlink" Target="https://paperpile.com/c/jyDGIm/tcc0" TargetMode="External"/><Relationship Id="rId44" Type="http://schemas.openxmlformats.org/officeDocument/2006/relationships/hyperlink" Target="https://paperpile.com/c/R1H7Jf/CwNr" TargetMode="External"/><Relationship Id="rId43" Type="http://schemas.openxmlformats.org/officeDocument/2006/relationships/hyperlink" Target="https://paperpile.com/c/R1H7Jf/CwNr" TargetMode="External"/><Relationship Id="rId46" Type="http://schemas.openxmlformats.org/officeDocument/2006/relationships/hyperlink" Target="https://laurabotzet.github.io/birth_order_ifls/3_imputation.html" TargetMode="External"/><Relationship Id="rId45" Type="http://schemas.openxmlformats.org/officeDocument/2006/relationships/hyperlink" Target="https://paperpile.com/c/R1H7Jf/CwNr" TargetMode="External"/><Relationship Id="rId107" Type="http://schemas.openxmlformats.org/officeDocument/2006/relationships/hyperlink" Target="http://dx.doi.org/10.1177/1094428117703686" TargetMode="External"/><Relationship Id="rId106" Type="http://schemas.openxmlformats.org/officeDocument/2006/relationships/hyperlink" Target="http://paperpile.com/b/R1H7Jf/NHpOx" TargetMode="External"/><Relationship Id="rId105" Type="http://schemas.openxmlformats.org/officeDocument/2006/relationships/hyperlink" Target="http://paperpile.com/b/R1H7Jf/KhRf" TargetMode="External"/><Relationship Id="rId104" Type="http://schemas.openxmlformats.org/officeDocument/2006/relationships/hyperlink" Target="http://paperpile.com/b/R1H7Jf/KhRf" TargetMode="External"/><Relationship Id="rId109" Type="http://schemas.openxmlformats.org/officeDocument/2006/relationships/hyperlink" Target="http://paperpile.com/b/R1H7Jf/KhRf" TargetMode="External"/><Relationship Id="rId108" Type="http://schemas.openxmlformats.org/officeDocument/2006/relationships/hyperlink" Target="http://paperpile.com/b/R1H7Jf/KhRf" TargetMode="External"/><Relationship Id="rId48" Type="http://schemas.openxmlformats.org/officeDocument/2006/relationships/hyperlink" Target="https://laurabotzet.github.io/birth_order_ifls/4_analyses_robust.html" TargetMode="External"/><Relationship Id="rId47" Type="http://schemas.openxmlformats.org/officeDocument/2006/relationships/hyperlink" Target="https://laurabotzet.github.io/birth_order_ifls/4_analyses.html" TargetMode="External"/><Relationship Id="rId49" Type="http://schemas.openxmlformats.org/officeDocument/2006/relationships/hyperlink" Target="https://laurabotzet.github.io/birth_order_ifls/4_analyses_imputed_data.html" TargetMode="External"/><Relationship Id="rId103" Type="http://schemas.openxmlformats.org/officeDocument/2006/relationships/hyperlink" Target="http://dx.doi.org/10.1016/j.jrp.2015.05.005" TargetMode="External"/><Relationship Id="rId102" Type="http://schemas.openxmlformats.org/officeDocument/2006/relationships/hyperlink" Target="http://paperpile.com/b/R1H7Jf/fCJu" TargetMode="External"/><Relationship Id="rId101" Type="http://schemas.openxmlformats.org/officeDocument/2006/relationships/hyperlink" Target="http://paperpile.com/b/R1H7Jf/fCJu" TargetMode="External"/><Relationship Id="rId100" Type="http://schemas.openxmlformats.org/officeDocument/2006/relationships/hyperlink" Target="http://paperpile.com/b/R1H7Jf/fCJu" TargetMode="External"/><Relationship Id="rId31" Type="http://schemas.openxmlformats.org/officeDocument/2006/relationships/hyperlink" Target="https://laurabotzet.github.io/birth_order_ifls/4_analyses.html" TargetMode="External"/><Relationship Id="rId30" Type="http://schemas.openxmlformats.org/officeDocument/2006/relationships/hyperlink" Target="https://paperpile.com/c/R1H7Jf/Djbr" TargetMode="External"/><Relationship Id="rId33" Type="http://schemas.openxmlformats.org/officeDocument/2006/relationships/hyperlink" Target="https://paperpile.com/c/R1H7Jf/yfW1O" TargetMode="External"/><Relationship Id="rId32" Type="http://schemas.openxmlformats.org/officeDocument/2006/relationships/hyperlink" Target="https://paperpile.com/c/R1H7Jf/I6Jxi" TargetMode="External"/><Relationship Id="rId35" Type="http://schemas.openxmlformats.org/officeDocument/2006/relationships/hyperlink" Target="https://paperpile.com/c/R1H7Jf/yfW1O" TargetMode="External"/><Relationship Id="rId34" Type="http://schemas.openxmlformats.org/officeDocument/2006/relationships/hyperlink" Target="https://paperpile.com/c/R1H7Jf/yfW1O" TargetMode="External"/><Relationship Id="rId37" Type="http://schemas.openxmlformats.org/officeDocument/2006/relationships/hyperlink" Target="https://paperpile.com/c/R1H7Jf/NHpOx" TargetMode="External"/><Relationship Id="rId36" Type="http://schemas.openxmlformats.org/officeDocument/2006/relationships/hyperlink" Target="https://paperpile.com/c/R1H7Jf/NHpOx" TargetMode="External"/><Relationship Id="rId39" Type="http://schemas.openxmlformats.org/officeDocument/2006/relationships/hyperlink" Target="https://laurabotzet.github.io/birth_order_ifls/3_imputation.html" TargetMode="External"/><Relationship Id="rId38" Type="http://schemas.openxmlformats.org/officeDocument/2006/relationships/hyperlink" Target="https://paperpile.com/c/R1H7Jf/NHpOx" TargetMode="External"/><Relationship Id="rId20" Type="http://schemas.openxmlformats.org/officeDocument/2006/relationships/hyperlink" Target="http://paperpile.com/b/R1H7Jf/KEEJJ" TargetMode="External"/><Relationship Id="rId22" Type="http://schemas.openxmlformats.org/officeDocument/2006/relationships/hyperlink" Target="https://laurabotzet.github.io/birth_order_ifls/" TargetMode="External"/><Relationship Id="rId21" Type="http://schemas.openxmlformats.org/officeDocument/2006/relationships/hyperlink" Target="https://osf.io/v2n6q/" TargetMode="External"/><Relationship Id="rId24" Type="http://schemas.openxmlformats.org/officeDocument/2006/relationships/hyperlink" Target="https://paperpile.com/c/jyDGIm/vgFYs" TargetMode="External"/><Relationship Id="rId23" Type="http://schemas.openxmlformats.org/officeDocument/2006/relationships/hyperlink" Target="https://laurabotzet.github.io/birth_order_ifls/2_codebook.html" TargetMode="External"/><Relationship Id="rId129" Type="http://schemas.openxmlformats.org/officeDocument/2006/relationships/hyperlink" Target="http://paperpile.com/b/R1H7Jf/g0Cb" TargetMode="External"/><Relationship Id="rId128" Type="http://schemas.openxmlformats.org/officeDocument/2006/relationships/hyperlink" Target="http://paperpile.com/b/R1H7Jf/g0Cb" TargetMode="External"/><Relationship Id="rId127" Type="http://schemas.openxmlformats.org/officeDocument/2006/relationships/hyperlink" Target="http://paperpile.com/b/R1H7Jf/g0Cb" TargetMode="External"/><Relationship Id="rId126" Type="http://schemas.openxmlformats.org/officeDocument/2006/relationships/hyperlink" Target="http://paperpile.com/b/R1H7Jf/KhRf" TargetMode="External"/><Relationship Id="rId26" Type="http://schemas.openxmlformats.org/officeDocument/2006/relationships/hyperlink" Target="https://paperpile.com/c/jyDGIm/TDqxj" TargetMode="External"/><Relationship Id="rId121" Type="http://schemas.openxmlformats.org/officeDocument/2006/relationships/hyperlink" Target="http://paperpile.com/b/R1H7Jf/KhRf" TargetMode="External"/><Relationship Id="rId25" Type="http://schemas.openxmlformats.org/officeDocument/2006/relationships/hyperlink" Target="https://paperpile.com/c/jyDGIm/7lQgW" TargetMode="External"/><Relationship Id="rId120" Type="http://schemas.openxmlformats.org/officeDocument/2006/relationships/hyperlink" Target="http://paperpile.com/b/R1H7Jf/KhRf" TargetMode="External"/><Relationship Id="rId28" Type="http://schemas.openxmlformats.org/officeDocument/2006/relationships/hyperlink" Target="https://paperpile.com/c/jyDGIm/qnxB" TargetMode="External"/><Relationship Id="rId27" Type="http://schemas.openxmlformats.org/officeDocument/2006/relationships/hyperlink" Target="https://paperpile.com/c/jyDGIm/qnxB" TargetMode="External"/><Relationship Id="rId125" Type="http://schemas.openxmlformats.org/officeDocument/2006/relationships/hyperlink" Target="http://www.r-project.org/" TargetMode="External"/><Relationship Id="rId29" Type="http://schemas.openxmlformats.org/officeDocument/2006/relationships/hyperlink" Target="https://paperpile.com/c/jyDGIm/qnxB" TargetMode="External"/><Relationship Id="rId124" Type="http://schemas.openxmlformats.org/officeDocument/2006/relationships/hyperlink" Target="http://paperpile.com/b/R1H7Jf/I6Jxi" TargetMode="External"/><Relationship Id="rId123" Type="http://schemas.openxmlformats.org/officeDocument/2006/relationships/hyperlink" Target="http://paperpile.com/b/R1H7Jf/I6Jxi" TargetMode="External"/><Relationship Id="rId122" Type="http://schemas.openxmlformats.org/officeDocument/2006/relationships/hyperlink" Target="http://paperpile.com/b/R1H7Jf/I6Jxi" TargetMode="External"/><Relationship Id="rId95" Type="http://schemas.openxmlformats.org/officeDocument/2006/relationships/hyperlink" Target="http://paperpile.com/b/R1H7Jf/KhRf" TargetMode="External"/><Relationship Id="rId94" Type="http://schemas.openxmlformats.org/officeDocument/2006/relationships/hyperlink" Target="http://dx.doi.org/10.2307/2060941" TargetMode="External"/><Relationship Id="rId97" Type="http://schemas.openxmlformats.org/officeDocument/2006/relationships/hyperlink" Target="http://paperpile.com/b/R1H7Jf/cD3T" TargetMode="External"/><Relationship Id="rId96" Type="http://schemas.openxmlformats.org/officeDocument/2006/relationships/hyperlink" Target="http://paperpile.com/b/R1H7Jf/KhRf" TargetMode="External"/><Relationship Id="rId11" Type="http://schemas.openxmlformats.org/officeDocument/2006/relationships/hyperlink" Target="https://paperpile.com/c/R1H7Jf/KhRf" TargetMode="External"/><Relationship Id="rId99" Type="http://schemas.openxmlformats.org/officeDocument/2006/relationships/hyperlink" Target="http://paperpile.com/b/R1H7Jf/fCJu" TargetMode="External"/><Relationship Id="rId10" Type="http://schemas.openxmlformats.org/officeDocument/2006/relationships/hyperlink" Target="https://paperpile.com/c/R1H7Jf/Jejf" TargetMode="External"/><Relationship Id="rId98" Type="http://schemas.openxmlformats.org/officeDocument/2006/relationships/hyperlink" Target="http://paperpile.com/b/R1H7Jf/fCJu" TargetMode="External"/><Relationship Id="rId13" Type="http://schemas.openxmlformats.org/officeDocument/2006/relationships/hyperlink" Target="https://paperpile.com/c/R1H7Jf/qh3W" TargetMode="External"/><Relationship Id="rId12" Type="http://schemas.openxmlformats.org/officeDocument/2006/relationships/hyperlink" Target="https://paperpile.com/c/R1H7Jf/KhRf" TargetMode="External"/><Relationship Id="rId91" Type="http://schemas.openxmlformats.org/officeDocument/2006/relationships/hyperlink" Target="http://paperpile.com/b/R1H7Jf/Jejf" TargetMode="External"/><Relationship Id="rId90" Type="http://schemas.openxmlformats.org/officeDocument/2006/relationships/hyperlink" Target="http://paperpile.com/b/R1H7Jf/Jejf" TargetMode="External"/><Relationship Id="rId93" Type="http://schemas.openxmlformats.org/officeDocument/2006/relationships/hyperlink" Target="http://paperpile.com/b/R1H7Jf/Jejf" TargetMode="External"/><Relationship Id="rId92" Type="http://schemas.openxmlformats.org/officeDocument/2006/relationships/hyperlink" Target="http://paperpile.com/b/R1H7Jf/Jejf" TargetMode="External"/><Relationship Id="rId118" Type="http://schemas.openxmlformats.org/officeDocument/2006/relationships/hyperlink" Target="http://paperpile.com/b/R1H7Jf/oK6Y" TargetMode="External"/><Relationship Id="rId117" Type="http://schemas.openxmlformats.org/officeDocument/2006/relationships/hyperlink" Target="http://paperpile.com/b/R1H7Jf/oK6Y" TargetMode="External"/><Relationship Id="rId116" Type="http://schemas.openxmlformats.org/officeDocument/2006/relationships/hyperlink" Target="http://paperpile.com/b/R1H7Jf/oK6Y" TargetMode="External"/><Relationship Id="rId115" Type="http://schemas.openxmlformats.org/officeDocument/2006/relationships/hyperlink" Target="http://paperpile.com/b/R1H7Jf/oK6Y" TargetMode="External"/><Relationship Id="rId119" Type="http://schemas.openxmlformats.org/officeDocument/2006/relationships/hyperlink" Target="http://paperpile.com/b/R1H7Jf/KhRf" TargetMode="External"/><Relationship Id="rId15" Type="http://schemas.openxmlformats.org/officeDocument/2006/relationships/hyperlink" Target="http://paperpile.com/b/R1H7Jf/KEEJJ" TargetMode="External"/><Relationship Id="rId110" Type="http://schemas.openxmlformats.org/officeDocument/2006/relationships/hyperlink" Target="http://paperpile.com/b/jyDGIm/TDqxj" TargetMode="External"/><Relationship Id="rId14" Type="http://schemas.openxmlformats.org/officeDocument/2006/relationships/hyperlink" Target="http://paperpile.com/b/R1H7Jf/KEEJJ" TargetMode="External"/><Relationship Id="rId17" Type="http://schemas.openxmlformats.org/officeDocument/2006/relationships/hyperlink" Target="http://paperpile.com/b/R1H7Jf/KEEJJ" TargetMode="External"/><Relationship Id="rId16" Type="http://schemas.openxmlformats.org/officeDocument/2006/relationships/hyperlink" Target="http://paperpile.com/b/R1H7Jf/KEEJJ" TargetMode="External"/><Relationship Id="rId19" Type="http://schemas.openxmlformats.org/officeDocument/2006/relationships/hyperlink" Target="http://www.rand.org/labor/FLS/IFLS.html" TargetMode="External"/><Relationship Id="rId114" Type="http://schemas.openxmlformats.org/officeDocument/2006/relationships/hyperlink" Target="http://paperpile.com/b/R1H7Jf/oK6Y" TargetMode="External"/><Relationship Id="rId18" Type="http://schemas.openxmlformats.org/officeDocument/2006/relationships/hyperlink" Target="http://www.rand.org/labor/FLS/IFLS.html" TargetMode="External"/><Relationship Id="rId113" Type="http://schemas.openxmlformats.org/officeDocument/2006/relationships/hyperlink" Target="http://paperpile.com/b/R1H7Jf/oK6Y" TargetMode="External"/><Relationship Id="rId112" Type="http://schemas.openxmlformats.org/officeDocument/2006/relationships/hyperlink" Target="http://paperpile.com/b/jyDGIm/TDqxj" TargetMode="External"/><Relationship Id="rId111" Type="http://schemas.openxmlformats.org/officeDocument/2006/relationships/hyperlink" Target="http://paperpile.com/b/jyDGIm/TDqxj" TargetMode="External"/><Relationship Id="rId84" Type="http://schemas.openxmlformats.org/officeDocument/2006/relationships/hyperlink" Target="http://dx.doi.org/10.1038/s41562-017-0189-z" TargetMode="External"/><Relationship Id="rId83" Type="http://schemas.openxmlformats.org/officeDocument/2006/relationships/hyperlink" Target="http://dx.doi.org/10.1038/s41562-017-0189-z" TargetMode="External"/><Relationship Id="rId86" Type="http://schemas.openxmlformats.org/officeDocument/2006/relationships/hyperlink" Target="http://dx.doi.org/10.1038/s41562-017-0189-z" TargetMode="External"/><Relationship Id="rId85" Type="http://schemas.openxmlformats.org/officeDocument/2006/relationships/hyperlink" Target="http://dx.doi.org/10.1038/s41562-017-0189-z" TargetMode="External"/><Relationship Id="rId88" Type="http://schemas.openxmlformats.org/officeDocument/2006/relationships/hyperlink" Target="http://dx.doi.org/10.1038/s41562-017-0189-z" TargetMode="External"/><Relationship Id="rId87" Type="http://schemas.openxmlformats.org/officeDocument/2006/relationships/hyperlink" Target="http://paperpile.com/b/R1H7Jf/KhRf" TargetMode="External"/><Relationship Id="rId89" Type="http://schemas.openxmlformats.org/officeDocument/2006/relationships/hyperlink" Target="http://paperpile.com/b/R1H7Jf/Jejf" TargetMode="External"/><Relationship Id="rId80" Type="http://schemas.openxmlformats.org/officeDocument/2006/relationships/hyperlink" Target="http://paperpile.com/b/R1H7Jf/Djbr" TargetMode="External"/><Relationship Id="rId82" Type="http://schemas.openxmlformats.org/officeDocument/2006/relationships/hyperlink" Target="http://dx.doi.org/10.1038/s41562-017-0189-z" TargetMode="External"/><Relationship Id="rId81" Type="http://schemas.openxmlformats.org/officeDocument/2006/relationships/hyperlink" Target="http://dx.doi.org/10.1038/s41562-017-0189-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footer" Target="footer1.xml"/><Relationship Id="rId4" Type="http://schemas.openxmlformats.org/officeDocument/2006/relationships/footnotes" Target="footnotes.xml"/><Relationship Id="rId148" Type="http://schemas.openxmlformats.org/officeDocument/2006/relationships/header" Target="header2.xml"/><Relationship Id="rId9" Type="http://schemas.openxmlformats.org/officeDocument/2006/relationships/hyperlink" Target="https://laurabotzet.github.io/birth_order_ifls/" TargetMode="External"/><Relationship Id="rId143" Type="http://schemas.openxmlformats.org/officeDocument/2006/relationships/hyperlink" Target="http://paperpile.com/b/R1H7Jf/KhRf" TargetMode="External"/><Relationship Id="rId142" Type="http://schemas.openxmlformats.org/officeDocument/2006/relationships/hyperlink" Target="http://paperpile.com/b/R1H7Jf/KhRf" TargetMode="External"/><Relationship Id="rId141" Type="http://schemas.openxmlformats.org/officeDocument/2006/relationships/hyperlink" Target="http://paperpile.com/b/R1H7Jf/KhRf" TargetMode="External"/><Relationship Id="rId140" Type="http://schemas.openxmlformats.org/officeDocument/2006/relationships/hyperlink" Target="http://paperpile.com/b/R1H7Jf/KhRf" TargetMode="External"/><Relationship Id="rId5" Type="http://schemas.openxmlformats.org/officeDocument/2006/relationships/numbering" Target="numbering.xml"/><Relationship Id="rId147" Type="http://schemas.openxmlformats.org/officeDocument/2006/relationships/header" Target="header1.xml"/><Relationship Id="rId6" Type="http://schemas.openxmlformats.org/officeDocument/2006/relationships/styles" Target="styles.xml"/><Relationship Id="rId146" Type="http://schemas.openxmlformats.org/officeDocument/2006/relationships/image" Target="media/image1.png"/><Relationship Id="rId7" Type="http://schemas.openxmlformats.org/officeDocument/2006/relationships/hyperlink" Target="mailto:laura.botzet@stud.uni-goettingen.de" TargetMode="External"/><Relationship Id="rId145" Type="http://schemas.openxmlformats.org/officeDocument/2006/relationships/image" Target="media/image2.png"/><Relationship Id="rId8" Type="http://schemas.openxmlformats.org/officeDocument/2006/relationships/hyperlink" Target="https://osf.io/v2n6q/" TargetMode="External"/><Relationship Id="rId144" Type="http://schemas.openxmlformats.org/officeDocument/2006/relationships/hyperlink" Target="http://paperpile.com/b/R1H7Jf/KhRf" TargetMode="External"/><Relationship Id="rId73" Type="http://schemas.openxmlformats.org/officeDocument/2006/relationships/hyperlink" Target="http://paperpile.com/b/R1H7Jf/KhRf" TargetMode="External"/><Relationship Id="rId72" Type="http://schemas.openxmlformats.org/officeDocument/2006/relationships/hyperlink" Target="http://dx.doi.org/10.1016/j.intell.2014.12.007" TargetMode="External"/><Relationship Id="rId75" Type="http://schemas.openxmlformats.org/officeDocument/2006/relationships/hyperlink" Target="http://dx.doi.org/10.1016/j.intell.2014.12.007" TargetMode="External"/><Relationship Id="rId74" Type="http://schemas.openxmlformats.org/officeDocument/2006/relationships/hyperlink" Target="http://dx.doi.org/10.1016/j.intell.2014.12.007" TargetMode="External"/><Relationship Id="rId77" Type="http://schemas.openxmlformats.org/officeDocument/2006/relationships/hyperlink" Target="http://paperpile.com/b/R1H7Jf/Djbr" TargetMode="External"/><Relationship Id="rId76" Type="http://schemas.openxmlformats.org/officeDocument/2006/relationships/hyperlink" Target="http://paperpile.com/b/R1H7Jf/Djbr" TargetMode="External"/><Relationship Id="rId79" Type="http://schemas.openxmlformats.org/officeDocument/2006/relationships/hyperlink" Target="http://paperpile.com/b/R1H7Jf/Djbr" TargetMode="External"/><Relationship Id="rId78" Type="http://schemas.openxmlformats.org/officeDocument/2006/relationships/hyperlink" Target="http://paperpile.com/b/R1H7Jf/Djbr" TargetMode="External"/><Relationship Id="rId71" Type="http://schemas.openxmlformats.org/officeDocument/2006/relationships/hyperlink" Target="http://dx.doi.org/10.1016/j.intell.2014.12.007" TargetMode="External"/><Relationship Id="rId70" Type="http://schemas.openxmlformats.org/officeDocument/2006/relationships/hyperlink" Target="http://dx.doi.org/10.1016/j.intell.2014.12.007" TargetMode="External"/><Relationship Id="rId139" Type="http://schemas.openxmlformats.org/officeDocument/2006/relationships/hyperlink" Target="http://paperpile.com/b/e3WQ90/2UZM" TargetMode="External"/><Relationship Id="rId138" Type="http://schemas.openxmlformats.org/officeDocument/2006/relationships/hyperlink" Target="http://paperpile.com/b/R1H7Jf/qh3W" TargetMode="External"/><Relationship Id="rId137" Type="http://schemas.openxmlformats.org/officeDocument/2006/relationships/hyperlink" Target="http://paperpile.com/b/R1H7Jf/qh3W" TargetMode="External"/><Relationship Id="rId132" Type="http://schemas.openxmlformats.org/officeDocument/2006/relationships/hyperlink" Target="http://paperpile.com/b/R1H7Jf/jYTV" TargetMode="External"/><Relationship Id="rId131" Type="http://schemas.openxmlformats.org/officeDocument/2006/relationships/hyperlink" Target="http://paperpile.com/b/R1H7Jf/g0Cb" TargetMode="External"/><Relationship Id="rId130" Type="http://schemas.openxmlformats.org/officeDocument/2006/relationships/hyperlink" Target="http://paperpile.com/b/R1H7Jf/g0Cb" TargetMode="External"/><Relationship Id="rId136" Type="http://schemas.openxmlformats.org/officeDocument/2006/relationships/hyperlink" Target="http://paperpile.com/b/R1H7Jf/qh3W" TargetMode="External"/><Relationship Id="rId135" Type="http://schemas.openxmlformats.org/officeDocument/2006/relationships/hyperlink" Target="http://paperpile.com/b/R1H7Jf/KEEJJ" TargetMode="External"/><Relationship Id="rId134" Type="http://schemas.openxmlformats.org/officeDocument/2006/relationships/hyperlink" Target="https://cran.r-project.org/package=pan" TargetMode="External"/><Relationship Id="rId133" Type="http://schemas.openxmlformats.org/officeDocument/2006/relationships/hyperlink" Target="http://dx.doi.org/10.1177/0956797617723726" TargetMode="External"/><Relationship Id="rId62" Type="http://schemas.openxmlformats.org/officeDocument/2006/relationships/hyperlink" Target="http://paperpile.com/b/R1H7Jf/2n8b" TargetMode="External"/><Relationship Id="rId61" Type="http://schemas.openxmlformats.org/officeDocument/2006/relationships/hyperlink" Target="http://dx.doi.org/10.18637/jss.v067.i01" TargetMode="External"/><Relationship Id="rId64" Type="http://schemas.openxmlformats.org/officeDocument/2006/relationships/hyperlink" Target="http://paperpile.com/b/R1H7Jf/2n8b" TargetMode="External"/><Relationship Id="rId63" Type="http://schemas.openxmlformats.org/officeDocument/2006/relationships/hyperlink" Target="http://paperpile.com/b/R1H7Jf/2n8b" TargetMode="External"/><Relationship Id="rId66" Type="http://schemas.openxmlformats.org/officeDocument/2006/relationships/hyperlink" Target="http://paperpile.com/b/R1H7Jf/2n8b" TargetMode="External"/><Relationship Id="rId65" Type="http://schemas.openxmlformats.org/officeDocument/2006/relationships/hyperlink" Target="http://paperpile.com/b/R1H7Jf/2n8b" TargetMode="External"/><Relationship Id="rId68" Type="http://schemas.openxmlformats.org/officeDocument/2006/relationships/hyperlink" Target="http://dx.doi.org/10.1016/j.intell.2014.12.007" TargetMode="External"/><Relationship Id="rId67" Type="http://schemas.openxmlformats.org/officeDocument/2006/relationships/hyperlink" Target="http://dx.doi.org/10.1016/j.intell.2014.12.007" TargetMode="External"/><Relationship Id="rId60" Type="http://schemas.openxmlformats.org/officeDocument/2006/relationships/hyperlink" Target="http://paperpile.com/b/R1H7Jf/yfW1O" TargetMode="External"/><Relationship Id="rId69" Type="http://schemas.openxmlformats.org/officeDocument/2006/relationships/hyperlink" Target="http://dx.doi.org/10.1016/j.intell.2014.12.007" TargetMode="External"/><Relationship Id="rId51" Type="http://schemas.openxmlformats.org/officeDocument/2006/relationships/hyperlink" Target="https://paperpile.com/c/R1H7Jf/Ylsj" TargetMode="External"/><Relationship Id="rId50" Type="http://schemas.openxmlformats.org/officeDocument/2006/relationships/hyperlink" Target="https://paperpile.com/c/R1H7Jf/Ylsj" TargetMode="External"/><Relationship Id="rId53" Type="http://schemas.openxmlformats.org/officeDocument/2006/relationships/hyperlink" Target="https://paperpile.com/c/R1H7Jf/Ylsj" TargetMode="External"/><Relationship Id="rId52" Type="http://schemas.openxmlformats.org/officeDocument/2006/relationships/hyperlink" Target="https://paperpile.com/c/R1H7Jf/Ylsj" TargetMode="External"/><Relationship Id="rId55" Type="http://schemas.openxmlformats.org/officeDocument/2006/relationships/hyperlink" Target="http://paperpile.com/b/R1H7Jf/yfW1O" TargetMode="External"/><Relationship Id="rId54" Type="http://schemas.openxmlformats.org/officeDocument/2006/relationships/hyperlink" Target="https://osf.io/wu7h3/" TargetMode="External"/><Relationship Id="rId57" Type="http://schemas.openxmlformats.org/officeDocument/2006/relationships/hyperlink" Target="http://paperpile.com/b/R1H7Jf/yfW1O" TargetMode="External"/><Relationship Id="rId56" Type="http://schemas.openxmlformats.org/officeDocument/2006/relationships/hyperlink" Target="http://paperpile.com/b/R1H7Jf/yfW1O" TargetMode="External"/><Relationship Id="rId59" Type="http://schemas.openxmlformats.org/officeDocument/2006/relationships/hyperlink" Target="http://paperpile.com/b/R1H7Jf/yfW1O" TargetMode="External"/><Relationship Id="rId58" Type="http://schemas.openxmlformats.org/officeDocument/2006/relationships/hyperlink" Target="http://paperpile.com/b/R1H7Jf/yfW1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